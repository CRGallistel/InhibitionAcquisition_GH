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613CD" w14:textId="1A220262" w:rsidR="00A12AD5" w:rsidRPr="006D5C58" w:rsidRDefault="00A12AD5"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Time scale invariance in Inhibition:  The other side of the coin</w:t>
      </w:r>
    </w:p>
    <w:p w14:paraId="43DD4368" w14:textId="162122D8" w:rsidR="00320238" w:rsidRPr="006D5C58" w:rsidRDefault="00320238"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Peter Balsam, C.R. Gallistel, </w:t>
      </w:r>
      <w:r w:rsidR="009C6134" w:rsidRPr="006D5C58">
        <w:rPr>
          <w:rFonts w:asciiTheme="majorHAnsi" w:hAnsiTheme="majorHAnsi" w:cstheme="majorHAnsi"/>
          <w:sz w:val="24"/>
          <w:szCs w:val="24"/>
        </w:rPr>
        <w:t>cast of thousands</w:t>
      </w:r>
    </w:p>
    <w:p w14:paraId="2F52824E" w14:textId="48E24B17" w:rsidR="00A12AD5" w:rsidRPr="006D5C58" w:rsidRDefault="00A12AD5" w:rsidP="0060326A">
      <w:pPr>
        <w:pStyle w:val="p1"/>
        <w:spacing w:line="480" w:lineRule="auto"/>
        <w:rPr>
          <w:rFonts w:asciiTheme="majorHAnsi" w:hAnsiTheme="majorHAnsi" w:cstheme="majorHAnsi"/>
        </w:rPr>
      </w:pPr>
      <w:r w:rsidRPr="006D5C58">
        <w:rPr>
          <w:rFonts w:asciiTheme="majorHAnsi" w:hAnsiTheme="majorHAnsi" w:cstheme="majorHAnsi"/>
        </w:rPr>
        <w:t xml:space="preserve">Conditioned inhibition of behavior is generally thought to occur when a cue signals that an otherwise expected unconditioned stimulus will not occur.   Consider the procedure used by Rescorla (1969) in his classic experiments on contingency (Figure 1).   The three </w:t>
      </w:r>
      <w:r w:rsidR="00525354" w:rsidRPr="006D5C58">
        <w:rPr>
          <w:rFonts w:asciiTheme="majorHAnsi" w:hAnsiTheme="majorHAnsi" w:cstheme="majorHAnsi"/>
        </w:rPr>
        <w:t xml:space="preserve">top </w:t>
      </w:r>
      <w:r w:rsidRPr="006D5C58">
        <w:rPr>
          <w:rFonts w:asciiTheme="majorHAnsi" w:hAnsiTheme="majorHAnsi" w:cstheme="majorHAnsi"/>
        </w:rPr>
        <w:t xml:space="preserve">rows depict positive, zero and negative contingencies between the conditioned stimulus (CS) and unconditioned stimulus (US). In all three protocols, the CS state (the presence of a tone) is superimposed on the background state or “context” (the presence of the chamber in which the conditioning is conducted).  Although the probability of a US in the presence of the CS is identical in all three protocols, the positive contingency results in excitatory conditioned responses; the zero contingency results in no systematic </w:t>
      </w:r>
      <w:proofErr w:type="gramStart"/>
      <w:r w:rsidRPr="006D5C58">
        <w:rPr>
          <w:rFonts w:asciiTheme="majorHAnsi" w:hAnsiTheme="majorHAnsi" w:cstheme="majorHAnsi"/>
        </w:rPr>
        <w:t>conditioning ;</w:t>
      </w:r>
      <w:proofErr w:type="gramEnd"/>
      <w:r w:rsidRPr="006D5C58">
        <w:rPr>
          <w:rFonts w:asciiTheme="majorHAnsi" w:hAnsiTheme="majorHAnsi" w:cstheme="majorHAnsi"/>
        </w:rPr>
        <w:t xml:space="preserve"> and the negative contingency results in inhibition of conditioned responses.   These data were </w:t>
      </w:r>
      <w:r w:rsidR="00E57E42" w:rsidRPr="006D5C58">
        <w:rPr>
          <w:rFonts w:asciiTheme="majorHAnsi" w:hAnsiTheme="majorHAnsi" w:cstheme="majorHAnsi"/>
        </w:rPr>
        <w:t xml:space="preserve">a </w:t>
      </w:r>
      <w:r w:rsidRPr="006D5C58">
        <w:rPr>
          <w:rFonts w:asciiTheme="majorHAnsi" w:hAnsiTheme="majorHAnsi" w:cstheme="majorHAnsi"/>
        </w:rPr>
        <w:t xml:space="preserve">foundation of contingency theory as well as </w:t>
      </w:r>
      <w:r w:rsidR="00C0507B">
        <w:rPr>
          <w:rFonts w:asciiTheme="majorHAnsi" w:hAnsiTheme="majorHAnsi" w:cstheme="majorHAnsi"/>
        </w:rPr>
        <w:t>subsequent theories</w:t>
      </w:r>
      <w:r w:rsidRPr="006D5C58">
        <w:rPr>
          <w:rFonts w:asciiTheme="majorHAnsi" w:hAnsiTheme="majorHAnsi" w:cstheme="majorHAnsi"/>
        </w:rPr>
        <w:t xml:space="preserve"> in which the </w:t>
      </w:r>
      <w:r w:rsidR="000A6E77" w:rsidRPr="006D5C58">
        <w:rPr>
          <w:rFonts w:asciiTheme="majorHAnsi" w:hAnsiTheme="majorHAnsi" w:cstheme="majorHAnsi"/>
        </w:rPr>
        <w:t xml:space="preserve">associative </w:t>
      </w:r>
      <w:r w:rsidRPr="006D5C58">
        <w:rPr>
          <w:rFonts w:asciiTheme="majorHAnsi" w:hAnsiTheme="majorHAnsi" w:cstheme="majorHAnsi"/>
        </w:rPr>
        <w:t>value of a CS was determined both by the USs delivered in the presence of the CS and the background and by the USs delivered in the pr</w:t>
      </w:r>
      <w:r w:rsidR="00784C2E" w:rsidRPr="006D5C58">
        <w:rPr>
          <w:rFonts w:asciiTheme="majorHAnsi" w:hAnsiTheme="majorHAnsi" w:cstheme="majorHAnsi"/>
        </w:rPr>
        <w:t>esence of only the background</w:t>
      </w:r>
      <w:r w:rsidR="00C0507B">
        <w:rPr>
          <w:rFonts w:asciiTheme="majorHAnsi" w:hAnsiTheme="majorHAnsi" w:cstheme="majorHAnsi"/>
        </w:rPr>
        <w:t xml:space="preserve"> e.g. (Rescorla &amp; Wagner, 1972)</w:t>
      </w:r>
      <w:r w:rsidR="00784C2E" w:rsidRPr="006D5C58">
        <w:rPr>
          <w:rFonts w:asciiTheme="majorHAnsi" w:hAnsiTheme="majorHAnsi" w:cstheme="majorHAnsi"/>
        </w:rPr>
        <w:t>.</w:t>
      </w:r>
    </w:p>
    <w:p w14:paraId="041FDBC8" w14:textId="63C42D29" w:rsidR="00784C2E" w:rsidRPr="006D5C58" w:rsidRDefault="00603C2A" w:rsidP="0060326A">
      <w:pPr>
        <w:pStyle w:val="p1"/>
        <w:spacing w:line="480" w:lineRule="auto"/>
        <w:rPr>
          <w:rFonts w:asciiTheme="majorHAnsi" w:hAnsiTheme="majorHAnsi" w:cstheme="majorHAnsi"/>
        </w:rPr>
      </w:pPr>
      <w:r w:rsidRPr="006D5C58">
        <w:rPr>
          <w:rFonts w:asciiTheme="majorHAnsi" w:hAnsiTheme="majorHAnsi" w:cstheme="majorHAnsi"/>
          <w:noProof/>
        </w:rPr>
        <w:drawing>
          <wp:inline distT="0" distB="0" distL="0" distR="0" wp14:anchorId="78055B54" wp14:editId="29885908">
            <wp:extent cx="4481465" cy="15119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 Contingencies.pdf"/>
                    <pic:cNvPicPr/>
                  </pic:nvPicPr>
                  <pic:blipFill rotWithShape="1">
                    <a:blip r:embed="rId6">
                      <a:extLst>
                        <a:ext uri="{28A0092B-C50C-407E-A947-70E740481C1C}">
                          <a14:useLocalDpi xmlns:a14="http://schemas.microsoft.com/office/drawing/2010/main" val="0"/>
                        </a:ext>
                      </a:extLst>
                    </a:blip>
                    <a:srcRect l="4289" t="14664" r="14023" b="64040"/>
                    <a:stretch/>
                  </pic:blipFill>
                  <pic:spPr bwMode="auto">
                    <a:xfrm>
                      <a:off x="0" y="0"/>
                      <a:ext cx="4481651" cy="1511992"/>
                    </a:xfrm>
                    <a:prstGeom prst="rect">
                      <a:avLst/>
                    </a:prstGeom>
                    <a:ln>
                      <a:noFill/>
                    </a:ln>
                    <a:extLst>
                      <a:ext uri="{53640926-AAD7-44D8-BBD7-CCE9431645EC}">
                        <a14:shadowObscured xmlns:a14="http://schemas.microsoft.com/office/drawing/2010/main"/>
                      </a:ext>
                    </a:extLst>
                  </pic:spPr>
                </pic:pic>
              </a:graphicData>
            </a:graphic>
          </wp:inline>
        </w:drawing>
      </w:r>
    </w:p>
    <w:p w14:paraId="6ECC44F8" w14:textId="588C3FEC" w:rsidR="00603C2A" w:rsidRPr="006D5C58" w:rsidRDefault="00603C2A" w:rsidP="0060326A">
      <w:pPr>
        <w:pStyle w:val="p1"/>
        <w:spacing w:line="480" w:lineRule="auto"/>
        <w:rPr>
          <w:rFonts w:asciiTheme="majorHAnsi" w:hAnsiTheme="majorHAnsi" w:cstheme="majorHAnsi"/>
        </w:rPr>
      </w:pPr>
      <w:r w:rsidRPr="006D5C58">
        <w:rPr>
          <w:rFonts w:asciiTheme="majorHAnsi" w:hAnsiTheme="majorHAnsi" w:cstheme="majorHAnsi"/>
          <w:b/>
        </w:rPr>
        <w:lastRenderedPageBreak/>
        <w:t xml:space="preserve">Figure 1. </w:t>
      </w:r>
      <w:r w:rsidRPr="006D5C58">
        <w:rPr>
          <w:rFonts w:asciiTheme="majorHAnsi" w:hAnsiTheme="majorHAnsi" w:cstheme="majorHAnsi"/>
          <w:i/>
        </w:rPr>
        <w:t>CS-US contingency: The presence of the CS may increase the expected rate of reinforcement (top) have no effect on it (middle) or decrease it (bottom</w:t>
      </w:r>
      <w:r w:rsidR="00525354" w:rsidRPr="006D5C58">
        <w:rPr>
          <w:rFonts w:asciiTheme="majorHAnsi" w:hAnsiTheme="majorHAnsi" w:cstheme="majorHAnsi"/>
          <w:i/>
        </w:rPr>
        <w:t xml:space="preserve"> two rows</w:t>
      </w:r>
      <w:r w:rsidRPr="006D5C58">
        <w:rPr>
          <w:rFonts w:asciiTheme="majorHAnsi" w:hAnsiTheme="majorHAnsi" w:cstheme="majorHAnsi"/>
          <w:i/>
        </w:rPr>
        <w:t>).</w:t>
      </w:r>
    </w:p>
    <w:p w14:paraId="775978F9" w14:textId="76C60C6F" w:rsidR="00603C2A" w:rsidRPr="006D5C58" w:rsidRDefault="00603C2A" w:rsidP="0060326A">
      <w:pPr>
        <w:pStyle w:val="p1"/>
        <w:spacing w:line="480" w:lineRule="auto"/>
        <w:rPr>
          <w:rFonts w:asciiTheme="majorHAnsi" w:hAnsiTheme="majorHAnsi" w:cstheme="majorHAnsi"/>
        </w:rPr>
      </w:pPr>
    </w:p>
    <w:p w14:paraId="0B5DB438" w14:textId="419FE250" w:rsidR="00A12AD5" w:rsidRPr="006D5C58" w:rsidRDefault="00A12AD5" w:rsidP="0060326A">
      <w:pPr>
        <w:spacing w:line="480" w:lineRule="auto"/>
        <w:ind w:firstLine="720"/>
        <w:rPr>
          <w:rFonts w:asciiTheme="majorHAnsi" w:hAnsiTheme="majorHAnsi" w:cstheme="majorHAnsi"/>
          <w:sz w:val="24"/>
          <w:szCs w:val="24"/>
        </w:rPr>
      </w:pPr>
      <w:r w:rsidRPr="006D5C58">
        <w:rPr>
          <w:rFonts w:asciiTheme="majorHAnsi" w:hAnsiTheme="majorHAnsi" w:cstheme="majorHAnsi"/>
          <w:sz w:val="24"/>
          <w:szCs w:val="24"/>
        </w:rPr>
        <w:t xml:space="preserve">More recently we have suggested </w:t>
      </w:r>
      <w:r w:rsidR="005846CF">
        <w:rPr>
          <w:rFonts w:asciiTheme="majorHAnsi" w:hAnsiTheme="majorHAnsi" w:cstheme="majorHAnsi"/>
          <w:sz w:val="24"/>
          <w:szCs w:val="24"/>
        </w:rPr>
        <w:t xml:space="preserve">that understanding blocking, background conditioning, and overshadowing phenomena must be understood in the light of the extensive evidence that subjects learn temporal structure </w:t>
      </w:r>
      <w:r w:rsidR="005846CF">
        <w:rPr>
          <w:rFonts w:asciiTheme="majorHAnsi" w:hAnsiTheme="majorHAnsi" w:cstheme="majorHAnsi"/>
          <w:sz w:val="24"/>
          <w:szCs w:val="24"/>
        </w:rPr>
        <w:fldChar w:fldCharType="begin">
          <w:fldData xml:space="preserve">PEVuZE5vdGU+PENpdGU+PEF1dGhvcj5CYWxzYW08L0F1dGhvcj48WWVhcj4yMDEwPC9ZZWFyPjxS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</w:fldData>
        </w:fldChar>
      </w:r>
      <w:r w:rsidR="005846CF">
        <w:rPr>
          <w:rFonts w:asciiTheme="majorHAnsi" w:hAnsiTheme="majorHAnsi" w:cstheme="majorHAnsi"/>
          <w:sz w:val="24"/>
          <w:szCs w:val="24"/>
        </w:rPr>
        <w:instrText xml:space="preserve"> ADDIN EN.CITE </w:instrText>
      </w:r>
      <w:r w:rsidR="005846CF">
        <w:rPr>
          <w:rFonts w:asciiTheme="majorHAnsi" w:hAnsiTheme="majorHAnsi" w:cstheme="majorHAnsi"/>
          <w:sz w:val="24"/>
          <w:szCs w:val="24"/>
        </w:rPr>
        <w:fldChar w:fldCharType="begin">
          <w:fldData xml:space="preserve">PEVuZE5vdGU+PENpdGU+PEF1dGhvcj5CYWxzYW08L0F1dGhvcj48WWVhcj4yMDEwPC9ZZWFyPjxS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</w:fldData>
        </w:fldChar>
      </w:r>
      <w:r w:rsidR="005846CF">
        <w:rPr>
          <w:rFonts w:asciiTheme="majorHAnsi" w:hAnsiTheme="majorHAnsi" w:cstheme="majorHAnsi"/>
          <w:sz w:val="24"/>
          <w:szCs w:val="24"/>
        </w:rPr>
        <w:instrText xml:space="preserve"> ADDIN EN.CITE.DATA </w:instrText>
      </w:r>
      <w:r w:rsidR="005846CF">
        <w:rPr>
          <w:rFonts w:asciiTheme="majorHAnsi" w:hAnsiTheme="majorHAnsi" w:cstheme="majorHAnsi"/>
          <w:sz w:val="24"/>
          <w:szCs w:val="24"/>
        </w:rPr>
      </w:r>
      <w:r w:rsidR="005846CF">
        <w:rPr>
          <w:rFonts w:asciiTheme="majorHAnsi" w:hAnsiTheme="majorHAnsi" w:cstheme="majorHAnsi"/>
          <w:sz w:val="24"/>
          <w:szCs w:val="24"/>
        </w:rPr>
        <w:fldChar w:fldCharType="end"/>
      </w:r>
      <w:r w:rsidR="005846CF">
        <w:rPr>
          <w:rFonts w:asciiTheme="majorHAnsi" w:hAnsiTheme="majorHAnsi" w:cstheme="majorHAnsi"/>
          <w:sz w:val="24"/>
          <w:szCs w:val="24"/>
        </w:rPr>
      </w:r>
      <w:r w:rsidR="005846CF">
        <w:rPr>
          <w:rFonts w:asciiTheme="majorHAnsi" w:hAnsiTheme="majorHAnsi" w:cstheme="majorHAnsi"/>
          <w:sz w:val="24"/>
          <w:szCs w:val="24"/>
        </w:rPr>
        <w:fldChar w:fldCharType="separate"/>
      </w:r>
      <w:r w:rsidR="005846CF">
        <w:rPr>
          <w:rFonts w:asciiTheme="majorHAnsi" w:hAnsiTheme="majorHAnsi" w:cstheme="majorHAnsi"/>
          <w:noProof/>
          <w:sz w:val="24"/>
          <w:szCs w:val="24"/>
        </w:rPr>
        <w:t>(P. D. Balsam, Drew, &amp; Gallistel, 2010; P. D. Balsam, Fairhurst, &amp; Gallistel, 2006; P.D. Balsam &amp; Gallistel, 2009; Ward, Gallistel, &amp; Balsam, 2013; Ward et al., 2012)</w:t>
      </w:r>
      <w:r w:rsidR="005846CF">
        <w:rPr>
          <w:rFonts w:asciiTheme="majorHAnsi" w:hAnsiTheme="majorHAnsi" w:cstheme="majorHAnsi"/>
          <w:sz w:val="24"/>
          <w:szCs w:val="24"/>
        </w:rPr>
        <w:fldChar w:fldCharType="end"/>
      </w:r>
      <w:r w:rsidR="005846CF">
        <w:rPr>
          <w:rFonts w:asciiTheme="majorHAnsi" w:hAnsiTheme="majorHAnsi" w:cstheme="majorHAnsi"/>
          <w:sz w:val="24"/>
          <w:szCs w:val="24"/>
        </w:rPr>
        <w:t>.</w:t>
      </w:r>
      <w:r w:rsidRPr="006D5C58">
        <w:rPr>
          <w:rFonts w:asciiTheme="majorHAnsi" w:hAnsiTheme="majorHAnsi" w:cstheme="majorHAnsi"/>
          <w:sz w:val="24"/>
          <w:szCs w:val="24"/>
        </w:rPr>
        <w:t xml:space="preserve"> Informativeness was defined as </w:t>
      </w:r>
      <w:r w:rsidR="00525354" w:rsidRPr="006D5C58">
        <w:rPr>
          <w:rFonts w:asciiTheme="majorHAnsi" w:hAnsiTheme="majorHAnsi" w:cstheme="majorHAnsi"/>
          <w:sz w:val="24"/>
          <w:szCs w:val="24"/>
        </w:rPr>
        <w:t xml:space="preserve">the </w:t>
      </w:r>
      <w:r w:rsidRPr="006D5C58">
        <w:rPr>
          <w:rFonts w:asciiTheme="majorHAnsi" w:hAnsiTheme="majorHAnsi" w:cstheme="majorHAnsi"/>
          <w:sz w:val="24"/>
          <w:szCs w:val="24"/>
        </w:rPr>
        <w:t xml:space="preserve">factor by which the presence of the CS </w:t>
      </w:r>
      <w:r w:rsidRPr="006D5C58">
        <w:rPr>
          <w:rFonts w:asciiTheme="majorHAnsi" w:hAnsiTheme="majorHAnsi" w:cstheme="majorHAnsi"/>
          <w:i/>
          <w:sz w:val="24"/>
          <w:szCs w:val="24"/>
        </w:rPr>
        <w:t>increases</w:t>
      </w:r>
      <w:r w:rsidRPr="006D5C58">
        <w:rPr>
          <w:rFonts w:asciiTheme="majorHAnsi" w:hAnsiTheme="majorHAnsi" w:cstheme="majorHAnsi"/>
          <w:sz w:val="24"/>
          <w:szCs w:val="24"/>
        </w:rPr>
        <w:t xml:space="preserve"> the expected </w:t>
      </w:r>
      <w:r w:rsidRPr="006D5C58">
        <w:rPr>
          <w:rFonts w:asciiTheme="majorHAnsi" w:hAnsiTheme="majorHAnsi" w:cstheme="majorHAnsi"/>
          <w:i/>
          <w:sz w:val="24"/>
          <w:szCs w:val="24"/>
        </w:rPr>
        <w:t>rate</w:t>
      </w:r>
      <w:r w:rsidRPr="006D5C58">
        <w:rPr>
          <w:rFonts w:asciiTheme="majorHAnsi" w:hAnsiTheme="majorHAnsi" w:cstheme="majorHAnsi"/>
          <w:sz w:val="24"/>
          <w:szCs w:val="24"/>
        </w:rPr>
        <w:t xml:space="preserve"> of reinforcement which is also the factor by which its presence </w:t>
      </w:r>
      <w:r w:rsidRPr="006D5C58">
        <w:rPr>
          <w:rFonts w:asciiTheme="majorHAnsi" w:hAnsiTheme="majorHAnsi" w:cstheme="majorHAnsi"/>
          <w:i/>
          <w:sz w:val="24"/>
          <w:szCs w:val="24"/>
        </w:rPr>
        <w:t>decreases</w:t>
      </w:r>
      <w:r w:rsidRPr="006D5C58">
        <w:rPr>
          <w:rFonts w:asciiTheme="majorHAnsi" w:hAnsiTheme="majorHAnsi" w:cstheme="majorHAnsi"/>
          <w:sz w:val="24"/>
          <w:szCs w:val="24"/>
        </w:rPr>
        <w:t xml:space="preserve"> the </w:t>
      </w:r>
      <w:r w:rsidRPr="006D5C58">
        <w:rPr>
          <w:rFonts w:asciiTheme="majorHAnsi" w:hAnsiTheme="majorHAnsi" w:cstheme="majorHAnsi"/>
          <w:i/>
          <w:sz w:val="24"/>
          <w:szCs w:val="24"/>
        </w:rPr>
        <w:t>expected wait</w:t>
      </w:r>
      <w:r w:rsidRPr="006D5C58">
        <w:rPr>
          <w:rFonts w:asciiTheme="majorHAnsi" w:hAnsiTheme="majorHAnsi" w:cstheme="majorHAnsi"/>
          <w:sz w:val="24"/>
          <w:szCs w:val="24"/>
        </w:rPr>
        <w:t xml:space="preserve"> for the next reinforcement.  This factor determines the subject’s information gain from the CS, because it de</w:t>
      </w:r>
      <w:r w:rsidR="0066701F" w:rsidRPr="006D5C58">
        <w:rPr>
          <w:rFonts w:asciiTheme="majorHAnsi" w:hAnsiTheme="majorHAnsi" w:cstheme="majorHAnsi"/>
          <w:sz w:val="24"/>
          <w:szCs w:val="24"/>
        </w:rPr>
        <w:t>scribes</w:t>
      </w:r>
      <w:r w:rsidRPr="006D5C58">
        <w:rPr>
          <w:rFonts w:asciiTheme="majorHAnsi" w:hAnsiTheme="majorHAnsi" w:cstheme="majorHAnsi"/>
          <w:sz w:val="24"/>
          <w:szCs w:val="24"/>
        </w:rPr>
        <w:t xml:space="preserve"> the reinforcement entropy in the presence of the CS relative to the reinforcement entropy in its absence. The reinforcement entropy is </w:t>
      </w:r>
      <m:oMath>
        <m:r>
          <m:rPr>
            <m:sty m:val="p"/>
          </m:rPr>
          <w:rPr>
            <w:rFonts w:ascii="Cambria Math" w:hAnsi="Cambria Math" w:cstheme="majorHAnsi"/>
            <w:sz w:val="24"/>
            <w:szCs w:val="24"/>
          </w:rPr>
          <m:t>log⁡</m:t>
        </m:r>
        <m:d>
          <m:dPr>
            <m:ctrlPr>
              <w:rPr>
                <w:rFonts w:ascii="Cambria Math" w:hAnsi="Cambria Math" w:cstheme="majorHAnsi"/>
                <w:i/>
                <w:sz w:val="24"/>
                <w:szCs w:val="24"/>
              </w:rPr>
            </m:ctrlPr>
          </m:dPr>
          <m:e>
            <m:f>
              <m:fPr>
                <m:type m:val="lin"/>
                <m:ctrlPr>
                  <w:rPr>
                    <w:rFonts w:ascii="Cambria Math" w:hAnsi="Cambria Math" w:cstheme="majorHAnsi"/>
                    <w:i/>
                    <w:sz w:val="24"/>
                    <w:szCs w:val="24"/>
                  </w:rPr>
                </m:ctrlPr>
              </m:fPr>
              <m:num>
                <m:r>
                  <w:rPr>
                    <w:rFonts w:ascii="Cambria Math" w:hAnsi="Cambria Math" w:cstheme="majorHAnsi"/>
                    <w:sz w:val="24"/>
                    <w:szCs w:val="24"/>
                  </w:rPr>
                  <m:t>1</m:t>
                </m:r>
              </m:num>
              <m:den>
                <m:sSub>
                  <m:sSubPr>
                    <m:ctrlPr>
                      <w:rPr>
                        <w:rFonts w:ascii="Cambria Math" w:hAnsi="Cambria Math" w:cstheme="majorHAnsi"/>
                        <w:i/>
                        <w:sz w:val="24"/>
                        <w:szCs w:val="24"/>
                      </w:rPr>
                    </m:ctrlPr>
                  </m:sSubPr>
                  <m:e>
                    <m:r>
                      <w:rPr>
                        <w:rFonts w:ascii="Cambria Math" w:hAnsi="Cambria Math" w:cstheme="majorHAnsi"/>
                        <w:sz w:val="24"/>
                        <w:szCs w:val="24"/>
                      </w:rPr>
                      <m:t>γ</m:t>
                    </m:r>
                  </m:e>
                  <m:sub>
                    <m:r>
                      <m:rPr>
                        <m:sty m:val="p"/>
                      </m:rPr>
                      <w:rPr>
                        <w:rFonts w:ascii="Cambria Math" w:hAnsi="Cambria Math" w:cstheme="majorHAnsi"/>
                        <w:sz w:val="24"/>
                        <w:szCs w:val="24"/>
                      </w:rPr>
                      <m:t>r</m:t>
                    </m:r>
                  </m:sub>
                </m:sSub>
              </m:den>
            </m:f>
          </m:e>
        </m:d>
      </m:oMath>
      <w:r w:rsidRPr="006D5C58">
        <w:rPr>
          <w:rFonts w:asciiTheme="majorHAnsi" w:eastAsiaTheme="minorEastAsia" w:hAnsiTheme="majorHAnsi" w:cstheme="majorHAnsi"/>
          <w:sz w:val="24"/>
          <w:szCs w:val="24"/>
        </w:rPr>
        <w:t xml:space="preserve">, where </w:t>
      </w:r>
      <m:oMath>
        <m:sSub>
          <m:sSubPr>
            <m:ctrlPr>
              <w:rPr>
                <w:rFonts w:ascii="Cambria Math" w:hAnsi="Cambria Math" w:cstheme="majorHAnsi"/>
                <w:i/>
                <w:sz w:val="24"/>
                <w:szCs w:val="24"/>
              </w:rPr>
            </m:ctrlPr>
          </m:sSubPr>
          <m:e>
            <m:r>
              <w:rPr>
                <w:rFonts w:ascii="Cambria Math" w:hAnsi="Cambria Math" w:cstheme="majorHAnsi"/>
                <w:sz w:val="24"/>
                <w:szCs w:val="24"/>
              </w:rPr>
              <m:t>γ</m:t>
            </m:r>
          </m:e>
          <m:sub>
            <m:r>
              <m:rPr>
                <m:sty m:val="p"/>
              </m:rPr>
              <w:rPr>
                <w:rFonts w:ascii="Cambria Math" w:hAnsi="Cambria Math" w:cstheme="majorHAnsi"/>
                <w:sz w:val="24"/>
                <w:szCs w:val="24"/>
              </w:rPr>
              <m:t>r</m:t>
            </m:r>
          </m:sub>
        </m:sSub>
        <m:r>
          <w:rPr>
            <w:rFonts w:ascii="Cambria Math" w:hAnsi="Cambria Math" w:cstheme="majorHAnsi"/>
            <w:sz w:val="24"/>
            <w:szCs w:val="24"/>
          </w:rPr>
          <m:t xml:space="preserve"> </m:t>
        </m:r>
      </m:oMath>
      <w:r w:rsidRPr="006D5C58">
        <w:rPr>
          <w:rFonts w:asciiTheme="majorHAnsi" w:hAnsiTheme="majorHAnsi" w:cstheme="majorHAnsi"/>
          <w:sz w:val="24"/>
          <w:szCs w:val="24"/>
        </w:rPr>
        <w:t xml:space="preserve">is the currently expected rate of reinforcement. </w:t>
      </w:r>
      <w:r w:rsidR="0066701F" w:rsidRPr="006D5C58">
        <w:rPr>
          <w:rFonts w:asciiTheme="majorHAnsi" w:hAnsiTheme="majorHAnsi" w:cstheme="majorHAnsi"/>
          <w:sz w:val="24"/>
          <w:szCs w:val="24"/>
        </w:rPr>
        <w:t xml:space="preserve"> Since</w:t>
      </w:r>
      <m:oMath>
        <m:r>
          <m:rPr>
            <m:sty m:val="p"/>
          </m:rPr>
          <w:rPr>
            <w:rFonts w:ascii="Cambria Math" w:hAnsi="Cambria Math" w:cstheme="majorHAnsi"/>
            <w:sz w:val="24"/>
            <w:szCs w:val="24"/>
          </w:rPr>
          <m:t xml:space="preserve"> </m:t>
        </m:r>
        <m:d>
          <m:dPr>
            <m:ctrlPr>
              <w:rPr>
                <w:rFonts w:ascii="Cambria Math" w:hAnsi="Cambria Math" w:cstheme="majorHAnsi"/>
                <w:i/>
                <w:sz w:val="24"/>
                <w:szCs w:val="24"/>
              </w:rPr>
            </m:ctrlPr>
          </m:dPr>
          <m:e>
            <m:f>
              <m:fPr>
                <m:type m:val="lin"/>
                <m:ctrlPr>
                  <w:rPr>
                    <w:rFonts w:ascii="Cambria Math" w:hAnsi="Cambria Math" w:cstheme="majorHAnsi"/>
                    <w:i/>
                    <w:sz w:val="24"/>
                    <w:szCs w:val="24"/>
                  </w:rPr>
                </m:ctrlPr>
              </m:fPr>
              <m:num>
                <m:r>
                  <w:rPr>
                    <w:rFonts w:ascii="Cambria Math" w:hAnsi="Cambria Math" w:cstheme="majorHAnsi"/>
                    <w:sz w:val="24"/>
                    <w:szCs w:val="24"/>
                  </w:rPr>
                  <m:t>1</m:t>
                </m:r>
              </m:num>
              <m:den>
                <m:sSub>
                  <m:sSubPr>
                    <m:ctrlPr>
                      <w:rPr>
                        <w:rFonts w:ascii="Cambria Math" w:hAnsi="Cambria Math" w:cstheme="majorHAnsi"/>
                        <w:i/>
                        <w:sz w:val="24"/>
                        <w:szCs w:val="24"/>
                      </w:rPr>
                    </m:ctrlPr>
                  </m:sSubPr>
                  <m:e>
                    <m:r>
                      <w:rPr>
                        <w:rFonts w:ascii="Cambria Math" w:hAnsi="Cambria Math" w:cstheme="majorHAnsi"/>
                        <w:sz w:val="24"/>
                        <w:szCs w:val="24"/>
                      </w:rPr>
                      <m:t>γ</m:t>
                    </m:r>
                  </m:e>
                  <m:sub>
                    <m:r>
                      <m:rPr>
                        <m:sty m:val="p"/>
                      </m:rPr>
                      <w:rPr>
                        <w:rFonts w:ascii="Cambria Math" w:hAnsi="Cambria Math" w:cstheme="majorHAnsi"/>
                        <w:sz w:val="24"/>
                        <w:szCs w:val="24"/>
                      </w:rPr>
                      <m:t>r</m:t>
                    </m:r>
                  </m:sub>
                </m:sSub>
              </m:den>
            </m:f>
          </m:e>
        </m:d>
      </m:oMath>
      <w:r w:rsidR="0066701F" w:rsidRPr="006D5C58">
        <w:rPr>
          <w:rFonts w:asciiTheme="majorHAnsi" w:hAnsiTheme="majorHAnsi" w:cstheme="majorHAnsi"/>
          <w:sz w:val="24"/>
          <w:szCs w:val="24"/>
        </w:rPr>
        <w:t xml:space="preserve"> is the expected wait till the next reinforcer, t</w:t>
      </w:r>
      <w:r w:rsidRPr="006D5C58">
        <w:rPr>
          <w:rFonts w:asciiTheme="majorHAnsi" w:hAnsiTheme="majorHAnsi" w:cstheme="majorHAnsi"/>
          <w:sz w:val="24"/>
          <w:szCs w:val="24"/>
        </w:rPr>
        <w:t xml:space="preserve">he reinforcement entropy measures the subject’s uncertainty about how long it should expect to wait for the next reinforcement; the lower the entropy the less the subject’s uncertainty. Put another way, the subject’s uncertainty about when to expect the next reinforcement grows in proportion to the logarithm of the average interval between reinforcements. We suggested (see also </w:t>
      </w:r>
      <w:commentRangeStart w:id="0"/>
      <w:proofErr w:type="spellStart"/>
      <w:r w:rsidRPr="006D5C58">
        <w:rPr>
          <w:rFonts w:asciiTheme="majorHAnsi" w:hAnsiTheme="majorHAnsi" w:cstheme="majorHAnsi"/>
          <w:sz w:val="24"/>
          <w:szCs w:val="24"/>
        </w:rPr>
        <w:t>Fantino</w:t>
      </w:r>
      <w:proofErr w:type="spellEnd"/>
      <w:r w:rsidR="00937F18" w:rsidRPr="006D5C58">
        <w:rPr>
          <w:rFonts w:asciiTheme="majorHAnsi" w:hAnsiTheme="majorHAnsi" w:cstheme="majorHAnsi"/>
          <w:sz w:val="24"/>
          <w:szCs w:val="24"/>
        </w:rPr>
        <w:t xml:space="preserve">, </w:t>
      </w:r>
      <w:proofErr w:type="spellStart"/>
      <w:r w:rsidR="00937F18" w:rsidRPr="006D5C58">
        <w:rPr>
          <w:rFonts w:asciiTheme="majorHAnsi" w:hAnsiTheme="majorHAnsi" w:cstheme="majorHAnsi"/>
          <w:sz w:val="24"/>
          <w:szCs w:val="24"/>
        </w:rPr>
        <w:t>Prestin</w:t>
      </w:r>
      <w:proofErr w:type="spellEnd"/>
      <w:r w:rsidR="00937F18" w:rsidRPr="006D5C58">
        <w:rPr>
          <w:rFonts w:asciiTheme="majorHAnsi" w:hAnsiTheme="majorHAnsi" w:cstheme="majorHAnsi"/>
          <w:sz w:val="24"/>
          <w:szCs w:val="24"/>
        </w:rPr>
        <w:t xml:space="preserve"> &amp; Dunn, 1993</w:t>
      </w:r>
      <w:commentRangeEnd w:id="0"/>
      <w:r w:rsidR="00937F18" w:rsidRPr="006D5C58">
        <w:rPr>
          <w:rStyle w:val="CommentReference"/>
          <w:rFonts w:asciiTheme="majorHAnsi" w:hAnsiTheme="majorHAnsi" w:cstheme="majorHAnsi"/>
          <w:sz w:val="24"/>
          <w:szCs w:val="24"/>
        </w:rPr>
        <w:commentReference w:id="0"/>
      </w:r>
      <w:r w:rsidRPr="006D5C58">
        <w:rPr>
          <w:rFonts w:asciiTheme="majorHAnsi" w:hAnsiTheme="majorHAnsi" w:cstheme="majorHAnsi"/>
          <w:sz w:val="24"/>
          <w:szCs w:val="24"/>
        </w:rPr>
        <w:t xml:space="preserve">) that the learning rate, operationally defined as the reciprocal of trials to acquisition, was proportional to </w:t>
      </w:r>
      <w:proofErr w:type="spellStart"/>
      <w:r w:rsidRPr="006D5C58">
        <w:rPr>
          <w:rFonts w:asciiTheme="majorHAnsi" w:hAnsiTheme="majorHAnsi" w:cstheme="majorHAnsi"/>
          <w:sz w:val="24"/>
          <w:szCs w:val="24"/>
        </w:rPr>
        <w:t>informativeness</w:t>
      </w:r>
      <w:proofErr w:type="spellEnd"/>
      <w:r w:rsidR="004A43B8">
        <w:rPr>
          <w:rFonts w:asciiTheme="majorHAnsi" w:hAnsiTheme="majorHAnsi" w:cstheme="majorHAnsi"/>
          <w:sz w:val="24"/>
          <w:szCs w:val="24"/>
        </w:rPr>
        <w:t xml:space="preserve"> </w:t>
      </w:r>
      <w:r w:rsidR="005846CF">
        <w:rPr>
          <w:rFonts w:asciiTheme="majorHAnsi" w:hAnsiTheme="majorHAnsi" w:cstheme="majorHAnsi"/>
          <w:sz w:val="24"/>
          <w:szCs w:val="24"/>
        </w:rPr>
        <w:fldChar w:fldCharType="begin">
          <w:fldData xml:space="preserve">PEVuZE5vdGU+PENpdGU+PEF1dGhvcj5CYWxzYW08L0F1dGhvcj48WWVhcj4yMDEwPC9ZZWFyPjxS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</w:fldData>
        </w:fldChar>
      </w:r>
      <w:r w:rsidR="00BC7231">
        <w:rPr>
          <w:rFonts w:asciiTheme="majorHAnsi" w:hAnsiTheme="majorHAnsi" w:cstheme="majorHAnsi"/>
          <w:sz w:val="24"/>
          <w:szCs w:val="24"/>
        </w:rPr>
        <w:instrText xml:space="preserve"> ADDIN EN.CITE </w:instrText>
      </w:r>
      <w:r w:rsidR="00BC7231">
        <w:rPr>
          <w:rFonts w:asciiTheme="majorHAnsi" w:hAnsiTheme="majorHAnsi" w:cstheme="majorHAnsi"/>
          <w:sz w:val="24"/>
          <w:szCs w:val="24"/>
        </w:rPr>
        <w:fldChar w:fldCharType="begin">
          <w:fldData xml:space="preserve">PEVuZE5vdGU+PENpdGU+PEF1dGhvcj5CYWxzYW08L0F1dGhvcj48WWVhcj4yMDEwPC9ZZWFyPjxS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</w:fldData>
        </w:fldChar>
      </w:r>
      <w:r w:rsidR="00BC7231">
        <w:rPr>
          <w:rFonts w:asciiTheme="majorHAnsi" w:hAnsiTheme="majorHAnsi" w:cstheme="majorHAnsi"/>
          <w:sz w:val="24"/>
          <w:szCs w:val="24"/>
        </w:rPr>
        <w:instrText xml:space="preserve"> ADDIN EN.CITE.DATA </w:instrText>
      </w:r>
      <w:r w:rsidR="00BC7231">
        <w:rPr>
          <w:rFonts w:asciiTheme="majorHAnsi" w:hAnsiTheme="majorHAnsi" w:cstheme="majorHAnsi"/>
          <w:sz w:val="24"/>
          <w:szCs w:val="24"/>
        </w:rPr>
      </w:r>
      <w:r w:rsidR="00BC7231">
        <w:rPr>
          <w:rFonts w:asciiTheme="majorHAnsi" w:hAnsiTheme="majorHAnsi" w:cstheme="majorHAnsi"/>
          <w:sz w:val="24"/>
          <w:szCs w:val="24"/>
        </w:rPr>
        <w:fldChar w:fldCharType="end"/>
      </w:r>
      <w:r w:rsidR="005846CF">
        <w:rPr>
          <w:rFonts w:asciiTheme="majorHAnsi" w:hAnsiTheme="majorHAnsi" w:cstheme="majorHAnsi"/>
          <w:sz w:val="24"/>
          <w:szCs w:val="24"/>
        </w:rPr>
      </w:r>
      <w:r w:rsidR="005846CF">
        <w:rPr>
          <w:rFonts w:asciiTheme="majorHAnsi" w:hAnsiTheme="majorHAnsi" w:cstheme="majorHAnsi"/>
          <w:sz w:val="24"/>
          <w:szCs w:val="24"/>
        </w:rPr>
        <w:fldChar w:fldCharType="separate"/>
      </w:r>
      <w:r w:rsidR="00BC7231">
        <w:rPr>
          <w:rFonts w:asciiTheme="majorHAnsi" w:hAnsiTheme="majorHAnsi" w:cstheme="majorHAnsi"/>
          <w:noProof/>
          <w:sz w:val="24"/>
          <w:szCs w:val="24"/>
        </w:rPr>
        <w:t>{Balsam, 2010 #8621;Balsam, 2009 #8102;Kalmbach, 2019 #415}</w:t>
      </w:r>
      <w:r w:rsidR="005846CF">
        <w:rPr>
          <w:rFonts w:asciiTheme="majorHAnsi" w:hAnsiTheme="majorHAnsi" w:cstheme="majorHAnsi"/>
          <w:sz w:val="24"/>
          <w:szCs w:val="24"/>
        </w:rPr>
        <w:fldChar w:fldCharType="end"/>
      </w:r>
      <w:r w:rsidRPr="006D5C58">
        <w:rPr>
          <w:rFonts w:asciiTheme="majorHAnsi" w:hAnsiTheme="majorHAnsi" w:cstheme="majorHAnsi"/>
          <w:sz w:val="24"/>
          <w:szCs w:val="24"/>
        </w:rPr>
        <w:t>.</w:t>
      </w:r>
    </w:p>
    <w:p w14:paraId="24D77F91" w14:textId="0D9D20E2" w:rsidR="00A12AD5" w:rsidRPr="006D5C58" w:rsidRDefault="00A12AD5" w:rsidP="0060326A">
      <w:pPr>
        <w:spacing w:line="480" w:lineRule="auto"/>
        <w:ind w:firstLine="720"/>
        <w:rPr>
          <w:rFonts w:asciiTheme="majorHAnsi" w:hAnsiTheme="majorHAnsi" w:cstheme="majorHAnsi"/>
          <w:sz w:val="24"/>
          <w:szCs w:val="24"/>
        </w:rPr>
      </w:pPr>
      <w:r w:rsidRPr="006D5C58">
        <w:rPr>
          <w:rFonts w:asciiTheme="majorHAnsi" w:hAnsiTheme="majorHAnsi" w:cstheme="majorHAnsi"/>
          <w:sz w:val="24"/>
          <w:szCs w:val="24"/>
        </w:rPr>
        <w:lastRenderedPageBreak/>
        <w:t xml:space="preserve">A </w:t>
      </w:r>
      <w:r w:rsidR="00685D8D" w:rsidRPr="006D5C58">
        <w:rPr>
          <w:rFonts w:asciiTheme="majorHAnsi" w:hAnsiTheme="majorHAnsi" w:cstheme="majorHAnsi"/>
          <w:sz w:val="24"/>
          <w:szCs w:val="24"/>
        </w:rPr>
        <w:t>related</w:t>
      </w:r>
      <w:r w:rsidRPr="006D5C58">
        <w:rPr>
          <w:rFonts w:asciiTheme="majorHAnsi" w:hAnsiTheme="majorHAnsi" w:cstheme="majorHAnsi"/>
          <w:sz w:val="24"/>
          <w:szCs w:val="24"/>
        </w:rPr>
        <w:t xml:space="preserve"> formulation</w:t>
      </w:r>
      <w:r w:rsidR="00FD0E5B" w:rsidRPr="006D5C58">
        <w:rPr>
          <w:rFonts w:asciiTheme="majorHAnsi" w:hAnsiTheme="majorHAnsi" w:cstheme="majorHAnsi"/>
          <w:sz w:val="24"/>
          <w:szCs w:val="24"/>
        </w:rPr>
        <w:t xml:space="preserve"> (Gallistel &amp; Wilkes, 2016)</w:t>
      </w:r>
      <w:r w:rsidRPr="006D5C58">
        <w:rPr>
          <w:rFonts w:asciiTheme="majorHAnsi" w:hAnsiTheme="majorHAnsi" w:cstheme="majorHAnsi"/>
          <w:sz w:val="24"/>
          <w:szCs w:val="24"/>
        </w:rPr>
        <w:t xml:space="preserve"> is that the learning rate is proportional to the </w:t>
      </w:r>
      <w:r w:rsidRPr="006D5C58">
        <w:rPr>
          <w:rFonts w:asciiTheme="majorHAnsi" w:hAnsiTheme="majorHAnsi" w:cstheme="majorHAnsi"/>
          <w:i/>
          <w:sz w:val="24"/>
          <w:szCs w:val="24"/>
        </w:rPr>
        <w:t>information gain</w:t>
      </w:r>
      <w:r w:rsidRPr="006D5C58">
        <w:rPr>
          <w:rFonts w:asciiTheme="majorHAnsi" w:hAnsiTheme="majorHAnsi" w:cstheme="majorHAnsi"/>
          <w:sz w:val="24"/>
          <w:szCs w:val="24"/>
        </w:rPr>
        <w:t xml:space="preserve"> from the CS, as measured by the </w:t>
      </w:r>
      <w:proofErr w:type="spellStart"/>
      <w:r w:rsidRPr="006D5C58">
        <w:rPr>
          <w:rFonts w:asciiTheme="majorHAnsi" w:hAnsiTheme="majorHAnsi" w:cstheme="majorHAnsi"/>
          <w:sz w:val="24"/>
          <w:szCs w:val="24"/>
        </w:rPr>
        <w:t>Kullback-Leibler</w:t>
      </w:r>
      <w:proofErr w:type="spellEnd"/>
      <w:r w:rsidRPr="006D5C58">
        <w:rPr>
          <w:rFonts w:asciiTheme="majorHAnsi" w:hAnsiTheme="majorHAnsi" w:cstheme="majorHAnsi"/>
          <w:sz w:val="24"/>
          <w:szCs w:val="24"/>
        </w:rPr>
        <w:t xml:space="preserve"> divergence </w:t>
      </w:r>
      <w:r w:rsidRPr="006D5C58">
        <w:rPr>
          <w:rFonts w:asciiTheme="majorHAnsi" w:hAnsiTheme="majorHAnsi" w:cstheme="majorHAnsi"/>
          <w:i/>
          <w:sz w:val="24"/>
          <w:szCs w:val="24"/>
        </w:rPr>
        <w:t>of</w:t>
      </w:r>
      <w:r w:rsidRPr="006D5C58">
        <w:rPr>
          <w:rFonts w:asciiTheme="majorHAnsi" w:hAnsiTheme="majorHAnsi" w:cstheme="majorHAnsi"/>
          <w:sz w:val="24"/>
          <w:szCs w:val="24"/>
        </w:rPr>
        <w:t xml:space="preserve"> the CS state </w:t>
      </w:r>
      <w:r w:rsidRPr="006D5C58">
        <w:rPr>
          <w:rFonts w:asciiTheme="majorHAnsi" w:hAnsiTheme="majorHAnsi" w:cstheme="majorHAnsi"/>
          <w:i/>
          <w:sz w:val="24"/>
          <w:szCs w:val="24"/>
        </w:rPr>
        <w:t>from</w:t>
      </w:r>
      <w:r w:rsidRPr="006D5C58">
        <w:rPr>
          <w:rFonts w:asciiTheme="majorHAnsi" w:hAnsiTheme="majorHAnsi" w:cstheme="majorHAnsi"/>
          <w:sz w:val="24"/>
          <w:szCs w:val="24"/>
        </w:rPr>
        <w:t xml:space="preserve"> the background state, denoted </w:t>
      </w:r>
      <m:oMath>
        <m:sSub>
          <m:sSubPr>
            <m:ctrlPr>
              <w:rPr>
                <w:rFonts w:ascii="Cambria Math" w:hAnsi="Cambria Math" w:cstheme="majorHAnsi"/>
                <w:i/>
                <w:sz w:val="24"/>
                <w:szCs w:val="24"/>
              </w:rPr>
            </m:ctrlPr>
          </m:sSubPr>
          <m:e>
            <m:r>
              <m:rPr>
                <m:sty m:val="p"/>
              </m:rPr>
              <w:rPr>
                <w:rFonts w:ascii="Cambria Math" w:hAnsi="Cambria Math" w:cstheme="majorHAnsi"/>
                <w:sz w:val="24"/>
                <w:szCs w:val="24"/>
              </w:rPr>
              <m:t>D</m:t>
            </m:r>
          </m:e>
          <m:sub>
            <m:r>
              <m:rPr>
                <m:sty m:val="p"/>
              </m:rPr>
              <w:rPr>
                <w:rFonts w:ascii="Cambria Math" w:hAnsi="Cambria Math" w:cstheme="majorHAnsi"/>
                <w:sz w:val="24"/>
                <w:szCs w:val="24"/>
              </w:rPr>
              <m:t>KL</m:t>
            </m:r>
          </m:sub>
        </m:sSub>
        <w:commentRangeStart w:id="1"/>
        <m:d>
          <m:dPr>
            <m:ctrlPr>
              <w:rPr>
                <w:rFonts w:ascii="Cambria Math" w:hAnsi="Cambria Math" w:cstheme="majorHAnsi"/>
                <w:i/>
                <w:sz w:val="24"/>
                <w:szCs w:val="24"/>
              </w:rPr>
            </m:ctrlPr>
          </m:dPr>
          <m:e>
            <m:sSub>
              <m:sSubPr>
                <m:ctrlPr>
                  <w:rPr>
                    <w:rFonts w:ascii="Cambria Math" w:hAnsi="Cambria Math" w:cstheme="majorHAnsi"/>
                    <w:i/>
                    <w:sz w:val="24"/>
                    <w:szCs w:val="24"/>
                  </w:rPr>
                </m:ctrlPr>
              </m:sSubPr>
              <m:e>
                <m:r>
                  <w:rPr>
                    <w:rFonts w:ascii="Cambria Math" w:hAnsi="Cambria Math" w:cstheme="majorHAnsi"/>
                    <w:sz w:val="24"/>
                    <w:szCs w:val="24"/>
                  </w:rPr>
                  <m:t>γ</m:t>
                </m:r>
              </m:e>
              <m:sub>
                <m:r>
                  <m:rPr>
                    <m:sty m:val="p"/>
                  </m:rPr>
                  <w:rPr>
                    <w:rFonts w:ascii="Cambria Math" w:hAnsi="Cambria Math" w:cstheme="majorHAnsi"/>
                    <w:sz w:val="24"/>
                    <w:szCs w:val="24"/>
                  </w:rPr>
                  <m:t>b</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γ</m:t>
                </m:r>
              </m:e>
              <m:sub>
                <m:r>
                  <m:rPr>
                    <m:sty m:val="p"/>
                  </m:rPr>
                  <w:rPr>
                    <w:rFonts w:ascii="Cambria Math" w:hAnsi="Cambria Math" w:cstheme="majorHAnsi"/>
                    <w:sz w:val="24"/>
                    <w:szCs w:val="24"/>
                  </w:rPr>
                  <m:t>cs</m:t>
                </m:r>
              </m:sub>
            </m:sSub>
          </m:e>
        </m:d>
        <w:commentRangeEnd w:id="1"/>
        <m:r>
          <m:rPr>
            <m:sty m:val="p"/>
          </m:rPr>
          <w:rPr>
            <w:rStyle w:val="CommentReference"/>
            <w:rFonts w:ascii="Cambria Math" w:hAnsi="Cambria Math" w:cstheme="majorHAnsi"/>
            <w:sz w:val="24"/>
            <w:szCs w:val="24"/>
          </w:rPr>
          <w:commentReference w:id="1"/>
        </m:r>
      </m:oMath>
      <w:r w:rsidRPr="006D5C58">
        <w:rPr>
          <w:rFonts w:asciiTheme="majorHAnsi" w:hAnsiTheme="majorHAnsi" w:cstheme="majorHAnsi"/>
          <w:sz w:val="24"/>
          <w:szCs w:val="24"/>
        </w:rPr>
        <w:t xml:space="preserve">. The Kullback-Leibler divergence is also known as the relative entropy of the two entropy states. We italicize ‘of’ and ‘from’ because the divergence is asymmetric. </w:t>
      </w:r>
      <w:r w:rsidR="007572B0" w:rsidRPr="006D5C58">
        <w:rPr>
          <w:rFonts w:asciiTheme="majorHAnsi" w:hAnsiTheme="majorHAnsi" w:cstheme="majorHAnsi"/>
          <w:sz w:val="24"/>
          <w:szCs w:val="24"/>
        </w:rPr>
        <w:t>Given</w:t>
      </w:r>
      <w:r w:rsidRPr="006D5C58">
        <w:rPr>
          <w:rFonts w:asciiTheme="majorHAnsi" w:hAnsiTheme="majorHAnsi" w:cstheme="majorHAnsi"/>
          <w:sz w:val="24"/>
          <w:szCs w:val="24"/>
        </w:rPr>
        <w:t xml:space="preserve"> two </w:t>
      </w:r>
      <w:r w:rsidR="00EF0381" w:rsidRPr="006D5C58">
        <w:rPr>
          <w:rFonts w:asciiTheme="majorHAnsi" w:hAnsiTheme="majorHAnsi" w:cstheme="majorHAnsi"/>
          <w:sz w:val="24"/>
          <w:szCs w:val="24"/>
        </w:rPr>
        <w:t xml:space="preserve">unequal </w:t>
      </w:r>
      <w:r w:rsidRPr="006D5C58">
        <w:rPr>
          <w:rFonts w:asciiTheme="majorHAnsi" w:hAnsiTheme="majorHAnsi" w:cstheme="majorHAnsi"/>
          <w:sz w:val="24"/>
          <w:szCs w:val="24"/>
        </w:rPr>
        <w:t xml:space="preserve">rates of reinforcement, </w:t>
      </w:r>
      <m:oMath>
        <m:sSub>
          <m:sSubPr>
            <m:ctrlPr>
              <w:rPr>
                <w:rFonts w:ascii="Cambria Math" w:hAnsi="Cambria Math" w:cstheme="majorHAnsi"/>
                <w:i/>
                <w:sz w:val="24"/>
                <w:szCs w:val="24"/>
              </w:rPr>
            </m:ctrlPr>
          </m:sSubPr>
          <m:e>
            <m:r>
              <w:rPr>
                <w:rFonts w:ascii="Cambria Math" w:hAnsi="Cambria Math" w:cstheme="majorHAnsi"/>
                <w:sz w:val="24"/>
                <w:szCs w:val="24"/>
              </w:rPr>
              <m:t>γ</m:t>
            </m:r>
          </m:e>
          <m:sub>
            <m:r>
              <m:rPr>
                <m:sty m:val="p"/>
              </m:rPr>
              <w:rPr>
                <w:rFonts w:ascii="Cambria Math" w:hAnsi="Cambria Math" w:cstheme="majorHAnsi"/>
                <w:sz w:val="24"/>
                <w:szCs w:val="24"/>
              </w:rPr>
              <m:t>x</m:t>
            </m:r>
          </m:sub>
        </m:sSub>
      </m:oMath>
      <w:r w:rsidRPr="006D5C58">
        <w:rPr>
          <w:rFonts w:asciiTheme="majorHAnsi" w:hAnsiTheme="majorHAnsi" w:cstheme="majorHAnsi"/>
          <w:sz w:val="24"/>
          <w:szCs w:val="24"/>
        </w:rPr>
        <w:t xml:space="preserve">  and </w:t>
      </w:r>
      <m:oMath>
        <m:sSub>
          <m:sSubPr>
            <m:ctrlPr>
              <w:rPr>
                <w:rFonts w:ascii="Cambria Math" w:hAnsi="Cambria Math" w:cstheme="majorHAnsi"/>
                <w:i/>
                <w:sz w:val="24"/>
                <w:szCs w:val="24"/>
              </w:rPr>
            </m:ctrlPr>
          </m:sSubPr>
          <m:e>
            <m:r>
              <w:rPr>
                <w:rFonts w:ascii="Cambria Math" w:hAnsi="Cambria Math" w:cstheme="majorHAnsi"/>
                <w:sz w:val="24"/>
                <w:szCs w:val="24"/>
              </w:rPr>
              <m:t>γ</m:t>
            </m:r>
          </m:e>
          <m:sub>
            <m:r>
              <m:rPr>
                <m:sty m:val="p"/>
              </m:rPr>
              <w:rPr>
                <w:rFonts w:ascii="Cambria Math" w:hAnsi="Cambria Math" w:cstheme="majorHAnsi"/>
                <w:sz w:val="24"/>
                <w:szCs w:val="24"/>
              </w:rPr>
              <m:t>y</m:t>
            </m:r>
          </m:sub>
        </m:sSub>
      </m:oMath>
      <w:r w:rsidRPr="006D5C58">
        <w:rPr>
          <w:rFonts w:asciiTheme="majorHAnsi" w:eastAsiaTheme="minorEastAsia" w:hAnsiTheme="majorHAnsi" w:cstheme="majorHAnsi"/>
          <w:sz w:val="24"/>
          <w:szCs w:val="24"/>
        </w:rPr>
        <w:t xml:space="preserve">, such that </w:t>
      </w:r>
      <m:oMath>
        <m:sSub>
          <m:sSubPr>
            <m:ctrlPr>
              <w:rPr>
                <w:rFonts w:ascii="Cambria Math" w:hAnsi="Cambria Math" w:cstheme="majorHAnsi"/>
                <w:i/>
                <w:sz w:val="24"/>
                <w:szCs w:val="24"/>
              </w:rPr>
            </m:ctrlPr>
          </m:sSubPr>
          <m:e>
            <m:r>
              <w:rPr>
                <w:rFonts w:ascii="Cambria Math" w:hAnsi="Cambria Math" w:cstheme="majorHAnsi"/>
                <w:sz w:val="24"/>
                <w:szCs w:val="24"/>
              </w:rPr>
              <m:t>γ</m:t>
            </m:r>
          </m:e>
          <m:sub>
            <m:r>
              <m:rPr>
                <m:sty m:val="p"/>
              </m:rPr>
              <w:rPr>
                <w:rFonts w:ascii="Cambria Math" w:hAnsi="Cambria Math" w:cstheme="majorHAnsi"/>
                <w:sz w:val="24"/>
                <w:szCs w:val="24"/>
              </w:rPr>
              <m:t>y</m:t>
            </m:r>
          </m:sub>
        </m:sSub>
        <m:r>
          <w:rPr>
            <w:rFonts w:ascii="Cambria Math" w:hAnsi="Cambria Math" w:cstheme="majorHAnsi"/>
            <w:sz w:val="24"/>
            <w:szCs w:val="24"/>
          </w:rPr>
          <m:t>&gt;</m:t>
        </m:r>
        <m:sSub>
          <m:sSubPr>
            <m:ctrlPr>
              <w:rPr>
                <w:rFonts w:ascii="Cambria Math" w:hAnsi="Cambria Math" w:cstheme="majorHAnsi"/>
                <w:i/>
                <w:sz w:val="24"/>
                <w:szCs w:val="24"/>
              </w:rPr>
            </m:ctrlPr>
          </m:sSubPr>
          <m:e>
            <m:r>
              <w:rPr>
                <w:rFonts w:ascii="Cambria Math" w:hAnsi="Cambria Math" w:cstheme="majorHAnsi"/>
                <w:sz w:val="24"/>
                <w:szCs w:val="24"/>
              </w:rPr>
              <m:t>γ</m:t>
            </m:r>
          </m:e>
          <m:sub>
            <m:r>
              <m:rPr>
                <m:sty m:val="p"/>
              </m:rPr>
              <w:rPr>
                <w:rFonts w:ascii="Cambria Math" w:hAnsi="Cambria Math" w:cstheme="majorHAnsi"/>
                <w:sz w:val="24"/>
                <w:szCs w:val="24"/>
              </w:rPr>
              <m:t>x</m:t>
            </m:r>
          </m:sub>
        </m:sSub>
      </m:oMath>
      <w:r w:rsidRPr="006D5C58">
        <w:rPr>
          <w:rFonts w:asciiTheme="majorHAnsi" w:eastAsiaTheme="minorEastAsia" w:hAnsiTheme="majorHAnsi" w:cstheme="majorHAnsi"/>
          <w:sz w:val="24"/>
          <w:szCs w:val="24"/>
        </w:rPr>
        <w:t xml:space="preserve">, the information gain from a CS that signals the transition from </w:t>
      </w:r>
      <m:oMath>
        <m:sSub>
          <m:sSubPr>
            <m:ctrlPr>
              <w:rPr>
                <w:rFonts w:ascii="Cambria Math" w:hAnsi="Cambria Math" w:cstheme="majorHAnsi"/>
                <w:i/>
                <w:sz w:val="24"/>
                <w:szCs w:val="24"/>
              </w:rPr>
            </m:ctrlPr>
          </m:sSubPr>
          <m:e>
            <m:r>
              <w:rPr>
                <w:rFonts w:ascii="Cambria Math" w:hAnsi="Cambria Math" w:cstheme="majorHAnsi"/>
                <w:sz w:val="24"/>
                <w:szCs w:val="24"/>
              </w:rPr>
              <m:t>γ</m:t>
            </m:r>
          </m:e>
          <m:sub>
            <m:r>
              <m:rPr>
                <m:sty m:val="p"/>
              </m:rPr>
              <w:rPr>
                <w:rFonts w:ascii="Cambria Math" w:hAnsi="Cambria Math" w:cstheme="majorHAnsi"/>
                <w:sz w:val="24"/>
                <w:szCs w:val="24"/>
              </w:rPr>
              <m:t>y</m:t>
            </m:r>
          </m:sub>
        </m:sSub>
      </m:oMath>
      <w:r w:rsidRPr="006D5C58">
        <w:rPr>
          <w:rFonts w:asciiTheme="majorHAnsi" w:eastAsiaTheme="minorEastAsia" w:hAnsiTheme="majorHAnsi" w:cstheme="majorHAnsi"/>
          <w:sz w:val="24"/>
          <w:szCs w:val="24"/>
        </w:rPr>
        <w:t xml:space="preserve"> to </w:t>
      </w:r>
      <m:oMath>
        <m:sSub>
          <m:sSubPr>
            <m:ctrlPr>
              <w:rPr>
                <w:rFonts w:ascii="Cambria Math" w:hAnsi="Cambria Math" w:cstheme="majorHAnsi"/>
                <w:i/>
                <w:sz w:val="24"/>
                <w:szCs w:val="24"/>
              </w:rPr>
            </m:ctrlPr>
          </m:sSubPr>
          <m:e>
            <m:r>
              <w:rPr>
                <w:rFonts w:ascii="Cambria Math" w:hAnsi="Cambria Math" w:cstheme="majorHAnsi"/>
                <w:sz w:val="24"/>
                <w:szCs w:val="24"/>
              </w:rPr>
              <m:t>γ</m:t>
            </m:r>
          </m:e>
          <m:sub>
            <m:r>
              <m:rPr>
                <m:sty m:val="p"/>
              </m:rPr>
              <w:rPr>
                <w:rFonts w:ascii="Cambria Math" w:hAnsi="Cambria Math" w:cstheme="majorHAnsi"/>
                <w:sz w:val="24"/>
                <w:szCs w:val="24"/>
              </w:rPr>
              <m:t>x</m:t>
            </m:r>
          </m:sub>
        </m:sSub>
      </m:oMath>
      <w:r w:rsidRPr="006D5C58">
        <w:rPr>
          <w:rFonts w:asciiTheme="majorHAnsi" w:eastAsiaTheme="minorEastAsia" w:hAnsiTheme="majorHAnsi" w:cstheme="majorHAnsi"/>
          <w:sz w:val="24"/>
          <w:szCs w:val="24"/>
        </w:rPr>
        <w:t xml:space="preserve">, (from the </w:t>
      </w:r>
      <w:r w:rsidR="000647A1" w:rsidRPr="006D5C58">
        <w:rPr>
          <w:rFonts w:asciiTheme="majorHAnsi" w:eastAsiaTheme="minorEastAsia" w:hAnsiTheme="majorHAnsi" w:cstheme="majorHAnsi"/>
          <w:sz w:val="24"/>
          <w:szCs w:val="24"/>
        </w:rPr>
        <w:t xml:space="preserve">lower </w:t>
      </w:r>
      <w:r w:rsidRPr="006D5C58">
        <w:rPr>
          <w:rFonts w:asciiTheme="majorHAnsi" w:eastAsiaTheme="minorEastAsia" w:hAnsiTheme="majorHAnsi" w:cstheme="majorHAnsi"/>
          <w:sz w:val="24"/>
          <w:szCs w:val="24"/>
        </w:rPr>
        <w:t xml:space="preserve">entropy state to the </w:t>
      </w:r>
      <w:r w:rsidR="000647A1" w:rsidRPr="006D5C58">
        <w:rPr>
          <w:rFonts w:asciiTheme="majorHAnsi" w:eastAsiaTheme="minorEastAsia" w:hAnsiTheme="majorHAnsi" w:cstheme="majorHAnsi"/>
          <w:sz w:val="24"/>
          <w:szCs w:val="24"/>
        </w:rPr>
        <w:t>higher</w:t>
      </w:r>
      <w:r w:rsidRPr="006D5C58">
        <w:rPr>
          <w:rFonts w:asciiTheme="majorHAnsi" w:eastAsiaTheme="minorEastAsia" w:hAnsiTheme="majorHAnsi" w:cstheme="majorHAnsi"/>
          <w:sz w:val="24"/>
          <w:szCs w:val="24"/>
        </w:rPr>
        <w:t xml:space="preserve"> entropy state) is </w:t>
      </w:r>
      <w:r w:rsidR="000647A1" w:rsidRPr="006D5C58">
        <w:rPr>
          <w:rFonts w:asciiTheme="majorHAnsi" w:eastAsiaTheme="minorEastAsia" w:hAnsiTheme="majorHAnsi" w:cstheme="majorHAnsi"/>
          <w:sz w:val="24"/>
          <w:szCs w:val="24"/>
        </w:rPr>
        <w:t xml:space="preserve">greater </w:t>
      </w:r>
      <w:r w:rsidRPr="006D5C58">
        <w:rPr>
          <w:rFonts w:asciiTheme="majorHAnsi" w:eastAsiaTheme="minorEastAsia" w:hAnsiTheme="majorHAnsi" w:cstheme="majorHAnsi"/>
          <w:sz w:val="24"/>
          <w:szCs w:val="24"/>
        </w:rPr>
        <w:t xml:space="preserve">than the gain from a CS that signals the opposite transition, from the </w:t>
      </w:r>
      <w:r w:rsidR="000647A1" w:rsidRPr="006D5C58">
        <w:rPr>
          <w:rFonts w:asciiTheme="majorHAnsi" w:eastAsiaTheme="minorEastAsia" w:hAnsiTheme="majorHAnsi" w:cstheme="majorHAnsi"/>
          <w:sz w:val="24"/>
          <w:szCs w:val="24"/>
        </w:rPr>
        <w:t>higher</w:t>
      </w:r>
      <w:r w:rsidRPr="006D5C58">
        <w:rPr>
          <w:rFonts w:asciiTheme="majorHAnsi" w:eastAsiaTheme="minorEastAsia" w:hAnsiTheme="majorHAnsi" w:cstheme="majorHAnsi"/>
          <w:sz w:val="24"/>
          <w:szCs w:val="24"/>
        </w:rPr>
        <w:t xml:space="preserve"> entropy state to the </w:t>
      </w:r>
      <w:r w:rsidR="000647A1" w:rsidRPr="006D5C58">
        <w:rPr>
          <w:rFonts w:asciiTheme="majorHAnsi" w:eastAsiaTheme="minorEastAsia" w:hAnsiTheme="majorHAnsi" w:cstheme="majorHAnsi"/>
          <w:sz w:val="24"/>
          <w:szCs w:val="24"/>
        </w:rPr>
        <w:t>low</w:t>
      </w:r>
      <w:r w:rsidRPr="006D5C58">
        <w:rPr>
          <w:rFonts w:asciiTheme="majorHAnsi" w:eastAsiaTheme="minorEastAsia" w:hAnsiTheme="majorHAnsi" w:cstheme="majorHAnsi"/>
          <w:sz w:val="24"/>
          <w:szCs w:val="24"/>
        </w:rPr>
        <w:t xml:space="preserve">er entropy state. From an information-theoretic perspective, this asymmetric divergence is the most </w:t>
      </w:r>
      <w:r w:rsidR="000647A1" w:rsidRPr="006D5C58">
        <w:rPr>
          <w:rFonts w:asciiTheme="majorHAnsi" w:eastAsiaTheme="minorEastAsia" w:hAnsiTheme="majorHAnsi" w:cstheme="majorHAnsi"/>
          <w:sz w:val="24"/>
          <w:szCs w:val="24"/>
        </w:rPr>
        <w:t xml:space="preserve">intuitive </w:t>
      </w:r>
      <w:r w:rsidRPr="006D5C58">
        <w:rPr>
          <w:rFonts w:asciiTheme="majorHAnsi" w:eastAsiaTheme="minorEastAsia" w:hAnsiTheme="majorHAnsi" w:cstheme="majorHAnsi"/>
          <w:sz w:val="24"/>
          <w:szCs w:val="24"/>
        </w:rPr>
        <w:t>objective correlate of a learning rate, because it measures the rate at which information about the divergence of one distribution from another accumulates as the number of observations increases (Cover &amp; Thomas, 1991). The asymmetry in the divergence means that an increase in entropy by a given factor is objectively easier to detect than a decrease.</w:t>
      </w:r>
      <w:r w:rsidR="00362B8E" w:rsidRPr="006D5C58">
        <w:rPr>
          <w:rFonts w:asciiTheme="majorHAnsi" w:eastAsiaTheme="minorEastAsia" w:hAnsiTheme="majorHAnsi" w:cstheme="majorHAnsi"/>
          <w:sz w:val="24"/>
          <w:szCs w:val="24"/>
        </w:rPr>
        <w:t xml:space="preserve"> Consider </w:t>
      </w:r>
      <w:r w:rsidR="005C5D58" w:rsidRPr="006D5C58">
        <w:rPr>
          <w:rFonts w:asciiTheme="majorHAnsi" w:eastAsiaTheme="minorEastAsia" w:hAnsiTheme="majorHAnsi" w:cstheme="majorHAnsi"/>
          <w:sz w:val="24"/>
          <w:szCs w:val="24"/>
        </w:rPr>
        <w:t xml:space="preserve">partial reinforcement </w:t>
      </w:r>
      <w:r w:rsidR="00362B8E" w:rsidRPr="006D5C58">
        <w:rPr>
          <w:rFonts w:asciiTheme="majorHAnsi" w:eastAsiaTheme="minorEastAsia" w:hAnsiTheme="majorHAnsi" w:cstheme="majorHAnsi"/>
          <w:sz w:val="24"/>
          <w:szCs w:val="24"/>
        </w:rPr>
        <w:t xml:space="preserve">as an example.   It will take a single instance of non-reinforcement for a subject to detect a transition from 100% to say 90% reward.  Whereas it will take many more reinforced trials before a subject has good evidence that there has been a transition from 90% reward to 100%.   The </w:t>
      </w:r>
      <w:proofErr w:type="spellStart"/>
      <w:r w:rsidR="00362B8E" w:rsidRPr="006D5C58">
        <w:rPr>
          <w:rFonts w:asciiTheme="majorHAnsi" w:hAnsiTheme="majorHAnsi" w:cstheme="majorHAnsi"/>
          <w:sz w:val="24"/>
          <w:szCs w:val="24"/>
        </w:rPr>
        <w:t>Kullback-Leibler</w:t>
      </w:r>
      <w:proofErr w:type="spellEnd"/>
      <w:r w:rsidR="00362B8E" w:rsidRPr="006D5C58">
        <w:rPr>
          <w:rFonts w:asciiTheme="majorHAnsi" w:hAnsiTheme="majorHAnsi" w:cstheme="majorHAnsi"/>
          <w:sz w:val="24"/>
          <w:szCs w:val="24"/>
        </w:rPr>
        <w:t xml:space="preserve"> divergence objectively describes</w:t>
      </w:r>
      <w:r w:rsidR="00332E1E" w:rsidRPr="006D5C58">
        <w:rPr>
          <w:rFonts w:asciiTheme="majorHAnsi" w:hAnsiTheme="majorHAnsi" w:cstheme="majorHAnsi"/>
          <w:sz w:val="24"/>
          <w:szCs w:val="24"/>
        </w:rPr>
        <w:t xml:space="preserve"> </w:t>
      </w:r>
      <w:r w:rsidR="00362B8E" w:rsidRPr="006D5C58">
        <w:rPr>
          <w:rFonts w:asciiTheme="majorHAnsi" w:hAnsiTheme="majorHAnsi" w:cstheme="majorHAnsi"/>
          <w:sz w:val="24"/>
          <w:szCs w:val="24"/>
        </w:rPr>
        <w:t>this asymmetry.</w:t>
      </w:r>
    </w:p>
    <w:p w14:paraId="7A45B27E" w14:textId="6259610D" w:rsidR="00A12AD5" w:rsidRPr="006D5C58" w:rsidRDefault="00A12AD5" w:rsidP="0060326A">
      <w:pPr>
        <w:spacing w:line="480" w:lineRule="auto"/>
        <w:ind w:firstLine="720"/>
        <w:rPr>
          <w:rFonts w:asciiTheme="majorHAnsi" w:hAnsiTheme="majorHAnsi" w:cstheme="majorHAnsi"/>
          <w:sz w:val="24"/>
          <w:szCs w:val="24"/>
        </w:rPr>
      </w:pPr>
      <w:r w:rsidRPr="006D5C58">
        <w:rPr>
          <w:rFonts w:asciiTheme="majorHAnsi" w:hAnsiTheme="majorHAnsi" w:cstheme="majorHAnsi"/>
          <w:sz w:val="24"/>
          <w:szCs w:val="24"/>
        </w:rPr>
        <w:t xml:space="preserve">Consider the bottom row of </w:t>
      </w:r>
      <w:r w:rsidR="007572B0" w:rsidRPr="006D5C58">
        <w:rPr>
          <w:rFonts w:asciiTheme="majorHAnsi" w:hAnsiTheme="majorHAnsi" w:cstheme="majorHAnsi"/>
          <w:sz w:val="24"/>
          <w:szCs w:val="24"/>
        </w:rPr>
        <w:t>F</w:t>
      </w:r>
      <w:r w:rsidRPr="006D5C58">
        <w:rPr>
          <w:rFonts w:asciiTheme="majorHAnsi" w:hAnsiTheme="majorHAnsi" w:cstheme="majorHAnsi"/>
          <w:sz w:val="24"/>
          <w:szCs w:val="24"/>
        </w:rPr>
        <w:t xml:space="preserve">igure 1 from a temporal learning point of view.   A subject will encode the times between USs and compute the average rate of USs in the context.  The subject should also compute the average rate of USs </w:t>
      </w:r>
      <w:r w:rsidR="00EA6BF7">
        <w:rPr>
          <w:rFonts w:asciiTheme="majorHAnsi" w:hAnsiTheme="majorHAnsi" w:cstheme="majorHAnsi"/>
          <w:sz w:val="24"/>
          <w:szCs w:val="24"/>
        </w:rPr>
        <w:t xml:space="preserve">signaled by the onset </w:t>
      </w:r>
      <w:r w:rsidR="00EA6BF7">
        <w:rPr>
          <w:rFonts w:asciiTheme="majorHAnsi" w:hAnsiTheme="majorHAnsi" w:cstheme="majorHAnsi"/>
          <w:sz w:val="24"/>
          <w:szCs w:val="24"/>
        </w:rPr>
        <w:lastRenderedPageBreak/>
        <w:t>of the</w:t>
      </w:r>
      <w:r w:rsidRPr="006D5C58">
        <w:rPr>
          <w:rFonts w:asciiTheme="majorHAnsi" w:hAnsiTheme="majorHAnsi" w:cstheme="majorHAnsi"/>
          <w:sz w:val="24"/>
          <w:szCs w:val="24"/>
        </w:rPr>
        <w:t xml:space="preserve"> CS and then the informativeness.  This would lead to a negative value for the informativeness of the CS and perhaps this is what regulates inhibitory control and the rate of learning.   In a formal sense this represents an increase in the uncertainty about when a US will occur relative to uncertainty in the context alone.   Perhaps a more intuitive way to understand the temporal parsing of the protocol is to consider the inverse of the rates, the average delays to reward.    When the CS comes on it signals an increase in the average delay to reward relative to the context alone.   Thus from a temporal point of view the degree of inhibition will depend on the average delay to the next US signaled by the onset of the CS.  </w:t>
      </w:r>
      <w:del w:id="2" w:author="Windows User" w:date="2019-08-14T16:39:00Z">
        <w:r w:rsidRPr="006D5C58" w:rsidDel="003C4276">
          <w:rPr>
            <w:rFonts w:asciiTheme="majorHAnsi" w:hAnsiTheme="majorHAnsi" w:cstheme="majorHAnsi"/>
            <w:sz w:val="24"/>
            <w:szCs w:val="24"/>
          </w:rPr>
          <w:delText xml:space="preserve">By </w:delText>
        </w:r>
      </w:del>
      <w:ins w:id="3" w:author="Windows User" w:date="2019-08-14T16:39:00Z">
        <w:r w:rsidR="003C4276">
          <w:rPr>
            <w:rFonts w:asciiTheme="majorHAnsi" w:hAnsiTheme="majorHAnsi" w:cstheme="majorHAnsi"/>
            <w:sz w:val="24"/>
            <w:szCs w:val="24"/>
          </w:rPr>
          <w:t>In</w:t>
        </w:r>
        <w:r w:rsidR="003C4276" w:rsidRPr="006D5C58">
          <w:rPr>
            <w:rFonts w:asciiTheme="majorHAnsi" w:hAnsiTheme="majorHAnsi" w:cstheme="majorHAnsi"/>
            <w:sz w:val="24"/>
            <w:szCs w:val="24"/>
          </w:rPr>
          <w:t xml:space="preserve"> </w:t>
        </w:r>
      </w:ins>
      <w:proofErr w:type="spellStart"/>
      <w:r w:rsidRPr="006D5C58">
        <w:rPr>
          <w:rFonts w:asciiTheme="majorHAnsi" w:hAnsiTheme="majorHAnsi" w:cstheme="majorHAnsi"/>
          <w:sz w:val="24"/>
          <w:szCs w:val="24"/>
        </w:rPr>
        <w:t>contrast</w:t>
      </w:r>
      <w:proofErr w:type="gramStart"/>
      <w:ins w:id="4" w:author="Windows User" w:date="2019-08-14T16:39:00Z">
        <w:r w:rsidR="003C4276">
          <w:rPr>
            <w:rFonts w:asciiTheme="majorHAnsi" w:hAnsiTheme="majorHAnsi" w:cstheme="majorHAnsi"/>
            <w:sz w:val="24"/>
            <w:szCs w:val="24"/>
          </w:rPr>
          <w:t>,</w:t>
        </w:r>
      </w:ins>
      <w:proofErr w:type="gramEnd"/>
      <w:del w:id="5" w:author="Windows User" w:date="2019-08-14T16:39:00Z">
        <w:r w:rsidRPr="006D5C58" w:rsidDel="003C4276">
          <w:rPr>
            <w:rFonts w:asciiTheme="majorHAnsi" w:hAnsiTheme="majorHAnsi" w:cstheme="majorHAnsi"/>
            <w:sz w:val="24"/>
            <w:szCs w:val="24"/>
          </w:rPr>
          <w:delText xml:space="preserve"> from </w:delText>
        </w:r>
      </w:del>
      <w:r w:rsidR="00C0507B">
        <w:rPr>
          <w:rFonts w:asciiTheme="majorHAnsi" w:hAnsiTheme="majorHAnsi" w:cstheme="majorHAnsi"/>
          <w:sz w:val="24"/>
          <w:szCs w:val="24"/>
        </w:rPr>
        <w:t>the</w:t>
      </w:r>
      <w:proofErr w:type="spellEnd"/>
      <w:r w:rsidR="00C0507B">
        <w:rPr>
          <w:rFonts w:asciiTheme="majorHAnsi" w:hAnsiTheme="majorHAnsi" w:cstheme="majorHAnsi"/>
          <w:sz w:val="24"/>
          <w:szCs w:val="24"/>
        </w:rPr>
        <w:t xml:space="preserve"> </w:t>
      </w:r>
      <w:r w:rsidR="004A43B8">
        <w:rPr>
          <w:rFonts w:asciiTheme="majorHAnsi" w:hAnsiTheme="majorHAnsi" w:cstheme="majorHAnsi"/>
          <w:sz w:val="24"/>
          <w:szCs w:val="24"/>
        </w:rPr>
        <w:t xml:space="preserve">Wilkes &amp; </w:t>
      </w:r>
      <w:proofErr w:type="spellStart"/>
      <w:r w:rsidR="004A43B8">
        <w:rPr>
          <w:rFonts w:asciiTheme="majorHAnsi" w:hAnsiTheme="majorHAnsi" w:cstheme="majorHAnsi"/>
          <w:sz w:val="24"/>
          <w:szCs w:val="24"/>
        </w:rPr>
        <w:t>Gallistel</w:t>
      </w:r>
      <w:proofErr w:type="spellEnd"/>
      <w:r w:rsidRPr="006D5C58">
        <w:rPr>
          <w:rFonts w:asciiTheme="majorHAnsi" w:hAnsiTheme="majorHAnsi" w:cstheme="majorHAnsi"/>
          <w:sz w:val="24"/>
          <w:szCs w:val="24"/>
        </w:rPr>
        <w:t xml:space="preserve"> point of view</w:t>
      </w:r>
      <w:ins w:id="6" w:author="Windows User" w:date="2019-08-14T16:39:00Z">
        <w:r w:rsidR="003C4276">
          <w:rPr>
            <w:rFonts w:asciiTheme="majorHAnsi" w:hAnsiTheme="majorHAnsi" w:cstheme="majorHAnsi"/>
            <w:sz w:val="24"/>
            <w:szCs w:val="24"/>
          </w:rPr>
          <w:t xml:space="preserve"> suggests that </w:t>
        </w:r>
      </w:ins>
      <w:del w:id="7" w:author="Windows User" w:date="2019-08-14T16:39:00Z">
        <w:r w:rsidRPr="006D5C58" w:rsidDel="003C4276">
          <w:rPr>
            <w:rFonts w:asciiTheme="majorHAnsi" w:hAnsiTheme="majorHAnsi" w:cstheme="majorHAnsi"/>
            <w:sz w:val="24"/>
            <w:szCs w:val="24"/>
          </w:rPr>
          <w:delText>,</w:delText>
        </w:r>
      </w:del>
      <w:r w:rsidRPr="006D5C58">
        <w:rPr>
          <w:rFonts w:asciiTheme="majorHAnsi" w:hAnsiTheme="majorHAnsi" w:cstheme="majorHAnsi"/>
          <w:sz w:val="24"/>
          <w:szCs w:val="24"/>
        </w:rPr>
        <w:t xml:space="preserve"> it is the information gain from the CS that matters. The gain is positive regardless of whether the expected wait decreases or increases. It depends only on the ratio of the expected rates in the presence and absence of the CS. The gain varies depending on whether the CS increases the rate by a given factor or decreases it by that same factor; in other words, it depends on both the factor by which</w:t>
      </w:r>
      <w:r w:rsidR="00C0507B">
        <w:rPr>
          <w:rFonts w:asciiTheme="majorHAnsi" w:hAnsiTheme="majorHAnsi" w:cstheme="majorHAnsi"/>
          <w:sz w:val="24"/>
          <w:szCs w:val="24"/>
        </w:rPr>
        <w:t xml:space="preserve"> the</w:t>
      </w:r>
      <w:r w:rsidRPr="006D5C58">
        <w:rPr>
          <w:rFonts w:asciiTheme="majorHAnsi" w:hAnsiTheme="majorHAnsi" w:cstheme="majorHAnsi"/>
          <w:sz w:val="24"/>
          <w:szCs w:val="24"/>
        </w:rPr>
        <w:t xml:space="preserve"> rate changes and the sign of the change.</w:t>
      </w:r>
    </w:p>
    <w:p w14:paraId="5EDD7D4A" w14:textId="77777777" w:rsidR="00A12AD5" w:rsidRPr="006D5C58" w:rsidRDefault="00A12AD5" w:rsidP="0060326A">
      <w:pPr>
        <w:spacing w:line="480" w:lineRule="auto"/>
        <w:ind w:firstLine="720"/>
        <w:rPr>
          <w:rFonts w:asciiTheme="majorHAnsi" w:hAnsiTheme="majorHAnsi" w:cstheme="majorHAnsi"/>
          <w:sz w:val="24"/>
          <w:szCs w:val="24"/>
        </w:rPr>
      </w:pPr>
      <w:r w:rsidRPr="006D5C58">
        <w:rPr>
          <w:rFonts w:asciiTheme="majorHAnsi" w:hAnsiTheme="majorHAnsi" w:cstheme="majorHAnsi"/>
          <w:sz w:val="24"/>
          <w:szCs w:val="24"/>
        </w:rPr>
        <w:t xml:space="preserve">Another question is whether the factor(s) that determine the rate of learning are the same as those that determine asymptotic performance. On our first hypothesis, we expect them both to be driven by the same factor namely the change in the expected wait until the next reinforcement. On the information-gain hypothesis, there is no reason to expect that the factor that determines the learning rate will be the same as the factor(s) that determine asymptotic performance, because the latter may be expected to depend on what the expected rate is when the CS is present and on how </w:t>
      </w:r>
      <w:r w:rsidRPr="006D5C58">
        <w:rPr>
          <w:rFonts w:asciiTheme="majorHAnsi" w:hAnsiTheme="majorHAnsi" w:cstheme="majorHAnsi"/>
          <w:sz w:val="24"/>
          <w:szCs w:val="24"/>
        </w:rPr>
        <w:lastRenderedPageBreak/>
        <w:t xml:space="preserve">long that state is expected to last, whereas the rate of learning will depend only on the factor by which the CS changes the expected rate and the sign of the change. </w:t>
      </w:r>
    </w:p>
    <w:p w14:paraId="721C60EA" w14:textId="08623B50" w:rsidR="00A12AD5" w:rsidRPr="006D5C58" w:rsidRDefault="00A12AD5" w:rsidP="0060326A">
      <w:pPr>
        <w:spacing w:line="480" w:lineRule="auto"/>
        <w:ind w:firstLine="720"/>
        <w:rPr>
          <w:rFonts w:asciiTheme="majorHAnsi" w:hAnsiTheme="majorHAnsi" w:cstheme="majorHAnsi"/>
          <w:sz w:val="24"/>
          <w:szCs w:val="24"/>
        </w:rPr>
      </w:pPr>
      <w:commentRangeStart w:id="8"/>
      <w:r w:rsidRPr="006D5C58">
        <w:rPr>
          <w:rFonts w:asciiTheme="majorHAnsi" w:hAnsiTheme="majorHAnsi" w:cstheme="majorHAnsi"/>
          <w:sz w:val="24"/>
          <w:szCs w:val="24"/>
        </w:rPr>
        <w:t xml:space="preserve">In the experiments described below we explore the these ideas by </w:t>
      </w:r>
      <w:proofErr w:type="gramStart"/>
      <w:r w:rsidRPr="006D5C58">
        <w:rPr>
          <w:rFonts w:asciiTheme="majorHAnsi" w:hAnsiTheme="majorHAnsi" w:cstheme="majorHAnsi"/>
          <w:sz w:val="24"/>
          <w:szCs w:val="24"/>
        </w:rPr>
        <w:t>studying  protocols</w:t>
      </w:r>
      <w:proofErr w:type="gramEnd"/>
      <w:r w:rsidRPr="006D5C58">
        <w:rPr>
          <w:rFonts w:asciiTheme="majorHAnsi" w:hAnsiTheme="majorHAnsi" w:cstheme="majorHAnsi"/>
          <w:sz w:val="24"/>
          <w:szCs w:val="24"/>
        </w:rPr>
        <w:t xml:space="preserve"> like the one shown in the bottom row of </w:t>
      </w:r>
      <w:r w:rsidR="007572B0" w:rsidRPr="006D5C58">
        <w:rPr>
          <w:rFonts w:asciiTheme="majorHAnsi" w:hAnsiTheme="majorHAnsi" w:cstheme="majorHAnsi"/>
          <w:sz w:val="24"/>
          <w:szCs w:val="24"/>
        </w:rPr>
        <w:t>F</w:t>
      </w:r>
      <w:r w:rsidRPr="006D5C58">
        <w:rPr>
          <w:rFonts w:asciiTheme="majorHAnsi" w:hAnsiTheme="majorHAnsi" w:cstheme="majorHAnsi"/>
          <w:sz w:val="24"/>
          <w:szCs w:val="24"/>
        </w:rPr>
        <w:t xml:space="preserve">igure 1.  </w:t>
      </w:r>
      <w:r w:rsidR="001A2092" w:rsidRPr="006D5C58">
        <w:rPr>
          <w:rFonts w:asciiTheme="majorHAnsi" w:hAnsiTheme="majorHAnsi" w:cstheme="majorHAnsi"/>
          <w:sz w:val="24"/>
          <w:szCs w:val="24"/>
        </w:rPr>
        <w:t xml:space="preserve">However, in the current </w:t>
      </w:r>
      <w:proofErr w:type="gramStart"/>
      <w:r w:rsidR="001A2092" w:rsidRPr="006D5C58">
        <w:rPr>
          <w:rFonts w:asciiTheme="majorHAnsi" w:hAnsiTheme="majorHAnsi" w:cstheme="majorHAnsi"/>
          <w:sz w:val="24"/>
          <w:szCs w:val="24"/>
        </w:rPr>
        <w:t xml:space="preserve">experiments </w:t>
      </w:r>
      <w:r w:rsidRPr="006D5C58">
        <w:rPr>
          <w:rFonts w:asciiTheme="majorHAnsi" w:hAnsiTheme="majorHAnsi" w:cstheme="majorHAnsi"/>
          <w:sz w:val="24"/>
          <w:szCs w:val="24"/>
        </w:rPr>
        <w:t xml:space="preserve"> there</w:t>
      </w:r>
      <w:proofErr w:type="gramEnd"/>
      <w:r w:rsidRPr="006D5C58">
        <w:rPr>
          <w:rFonts w:asciiTheme="majorHAnsi" w:hAnsiTheme="majorHAnsi" w:cstheme="majorHAnsi"/>
          <w:sz w:val="24"/>
          <w:szCs w:val="24"/>
        </w:rPr>
        <w:t xml:space="preserve"> are never any USs presented during the cue so we refer </w:t>
      </w:r>
      <w:commentRangeStart w:id="9"/>
      <w:r w:rsidRPr="006D5C58">
        <w:rPr>
          <w:rFonts w:asciiTheme="majorHAnsi" w:hAnsiTheme="majorHAnsi" w:cstheme="majorHAnsi"/>
          <w:sz w:val="24"/>
          <w:szCs w:val="24"/>
        </w:rPr>
        <w:t xml:space="preserve">to it as a CS-.  </w:t>
      </w:r>
      <w:commentRangeEnd w:id="8"/>
      <w:r w:rsidRPr="006D5C58">
        <w:rPr>
          <w:rStyle w:val="CommentReference"/>
          <w:rFonts w:asciiTheme="majorHAnsi" w:hAnsiTheme="majorHAnsi" w:cstheme="majorHAnsi"/>
          <w:sz w:val="24"/>
          <w:szCs w:val="24"/>
        </w:rPr>
        <w:commentReference w:id="8"/>
      </w:r>
      <w:commentRangeEnd w:id="9"/>
      <w:r w:rsidR="003C1203" w:rsidRPr="006D5C58">
        <w:rPr>
          <w:rStyle w:val="CommentReference"/>
          <w:rFonts w:asciiTheme="majorHAnsi" w:hAnsiTheme="majorHAnsi" w:cstheme="majorHAnsi"/>
          <w:sz w:val="24"/>
          <w:szCs w:val="24"/>
        </w:rPr>
        <w:commentReference w:id="9"/>
      </w:r>
      <w:r w:rsidR="001A2092" w:rsidRPr="006D5C58">
        <w:rPr>
          <w:rFonts w:asciiTheme="majorHAnsi" w:hAnsiTheme="majorHAnsi" w:cstheme="majorHAnsi"/>
          <w:sz w:val="24"/>
          <w:szCs w:val="24"/>
        </w:rPr>
        <w:t xml:space="preserve">First, if as contingency theory suggests, the degree of inhibition is determined by the difference in the rate of reward in the presence and absence of </w:t>
      </w:r>
      <w:r w:rsidR="00D51F50" w:rsidRPr="006D5C58">
        <w:rPr>
          <w:rFonts w:asciiTheme="majorHAnsi" w:hAnsiTheme="majorHAnsi" w:cstheme="majorHAnsi"/>
          <w:sz w:val="24"/>
          <w:szCs w:val="24"/>
        </w:rPr>
        <w:t xml:space="preserve">a cue then duration of a CS- should have no impact on inhibitory control.  In all the procedures (see figure 2) of the current experiment the rate of reward in the CS- is 0 regardless of its duration.   However, if the delay to reward signaled by a CS- controls inhibition then the durations will matter.  The average delay to the next reward is equal to the duration of the CS- plus the average delay to reward once the CS is terminated.   </w:t>
      </w:r>
      <w:r w:rsidRPr="006D5C58">
        <w:rPr>
          <w:rFonts w:asciiTheme="majorHAnsi" w:hAnsiTheme="majorHAnsi" w:cstheme="majorHAnsi"/>
          <w:sz w:val="24"/>
          <w:szCs w:val="24"/>
        </w:rPr>
        <w:t xml:space="preserve">If this average delay controls inhibition then the longer the CS- the greater should be the inhibitory control of that cue. On the other hand, if it is the magnitude and direction of the rate change that drives learning, then the presence of the CS lowers the expected rate of reinforcement by an amount equal to the rate attributed to the background alone, as in Rate Estimation Theory (Gallistel, 1990; Gallistel &amp; Gibbon, 2000), according to which the matrix-algebra computation attributes negative rates to inhibitory state cues.  In the course of testing various protocols, we separate the effect of CS duration on the expected wait </w:t>
      </w:r>
      <w:r w:rsidR="00185F1E" w:rsidRPr="006D5C58">
        <w:rPr>
          <w:rFonts w:asciiTheme="majorHAnsi" w:hAnsiTheme="majorHAnsi" w:cstheme="majorHAnsi"/>
          <w:sz w:val="24"/>
          <w:szCs w:val="24"/>
        </w:rPr>
        <w:t xml:space="preserve">till the next reinforcement </w:t>
      </w:r>
      <w:r w:rsidRPr="006D5C58">
        <w:rPr>
          <w:rFonts w:asciiTheme="majorHAnsi" w:hAnsiTheme="majorHAnsi" w:cstheme="majorHAnsi"/>
          <w:sz w:val="24"/>
          <w:szCs w:val="24"/>
        </w:rPr>
        <w:t xml:space="preserve">from its effect on the expected change in </w:t>
      </w:r>
      <w:r w:rsidR="00185F1E" w:rsidRPr="006D5C58">
        <w:rPr>
          <w:rFonts w:asciiTheme="majorHAnsi" w:hAnsiTheme="majorHAnsi" w:cstheme="majorHAnsi"/>
          <w:sz w:val="24"/>
          <w:szCs w:val="24"/>
        </w:rPr>
        <w:t xml:space="preserve">reinforcement </w:t>
      </w:r>
      <w:r w:rsidRPr="006D5C58">
        <w:rPr>
          <w:rFonts w:asciiTheme="majorHAnsi" w:hAnsiTheme="majorHAnsi" w:cstheme="majorHAnsi"/>
          <w:sz w:val="24"/>
          <w:szCs w:val="24"/>
        </w:rPr>
        <w:t xml:space="preserve">rate, enabling us to decide between these different hypotheses about </w:t>
      </w:r>
      <w:r w:rsidRPr="006D5C58">
        <w:rPr>
          <w:rFonts w:asciiTheme="majorHAnsi" w:hAnsiTheme="majorHAnsi" w:cstheme="majorHAnsi"/>
          <w:sz w:val="24"/>
          <w:szCs w:val="24"/>
        </w:rPr>
        <w:lastRenderedPageBreak/>
        <w:t>the real-time variables that determine the rate of learning</w:t>
      </w:r>
      <w:r w:rsidR="00185F1E" w:rsidRPr="006D5C58">
        <w:rPr>
          <w:rFonts w:asciiTheme="majorHAnsi" w:hAnsiTheme="majorHAnsi" w:cstheme="majorHAnsi"/>
          <w:sz w:val="24"/>
          <w:szCs w:val="24"/>
        </w:rPr>
        <w:t xml:space="preserve"> and asymptotic level of performance</w:t>
      </w:r>
      <w:r w:rsidRPr="006D5C58">
        <w:rPr>
          <w:rFonts w:asciiTheme="majorHAnsi" w:hAnsiTheme="majorHAnsi" w:cstheme="majorHAnsi"/>
          <w:sz w:val="24"/>
          <w:szCs w:val="24"/>
        </w:rPr>
        <w:t>.</w:t>
      </w:r>
      <w:r w:rsidR="002E0E50" w:rsidRPr="006D5C58">
        <w:rPr>
          <w:rFonts w:asciiTheme="majorHAnsi" w:hAnsiTheme="majorHAnsi" w:cstheme="majorHAnsi"/>
          <w:sz w:val="24"/>
          <w:szCs w:val="24"/>
        </w:rPr>
        <w:t xml:space="preserve">  </w:t>
      </w:r>
    </w:p>
    <w:p w14:paraId="44C349C8" w14:textId="4095FBCC" w:rsidR="00A12AD5" w:rsidRPr="006D5C58" w:rsidRDefault="00A12AD5" w:rsidP="0060326A">
      <w:pPr>
        <w:spacing w:line="480" w:lineRule="auto"/>
        <w:ind w:firstLine="720"/>
        <w:rPr>
          <w:rFonts w:asciiTheme="majorHAnsi" w:hAnsiTheme="majorHAnsi" w:cstheme="majorHAnsi"/>
          <w:sz w:val="24"/>
          <w:szCs w:val="24"/>
        </w:rPr>
      </w:pPr>
      <w:r w:rsidRPr="006D5C58">
        <w:rPr>
          <w:rFonts w:asciiTheme="majorHAnsi" w:hAnsiTheme="majorHAnsi" w:cstheme="majorHAnsi"/>
          <w:sz w:val="24"/>
          <w:szCs w:val="24"/>
        </w:rPr>
        <w:t xml:space="preserve">There is considerable evidence that subjects do in fact learn about time during </w:t>
      </w:r>
      <w:r w:rsidR="00A705E1">
        <w:rPr>
          <w:rFonts w:asciiTheme="majorHAnsi" w:hAnsiTheme="majorHAnsi" w:cstheme="majorHAnsi"/>
          <w:sz w:val="24"/>
          <w:szCs w:val="24"/>
        </w:rPr>
        <w:t>Pavlovian conditioning</w:t>
      </w:r>
      <w:r w:rsidRPr="006D5C58">
        <w:rPr>
          <w:rFonts w:asciiTheme="majorHAnsi" w:hAnsiTheme="majorHAnsi" w:cstheme="majorHAnsi"/>
          <w:sz w:val="24"/>
          <w:szCs w:val="24"/>
        </w:rPr>
        <w:t xml:space="preserve">.   Since the time of Pavlov it has been known that if a US is presented a fixed delay after CS onset that the early parts of the CS may become inhibitory </w:t>
      </w:r>
      <w:r w:rsidR="004A43B8">
        <w:rPr>
          <w:rFonts w:asciiTheme="majorHAnsi" w:hAnsiTheme="majorHAnsi" w:cstheme="majorHAnsi"/>
          <w:sz w:val="24"/>
          <w:szCs w:val="24"/>
        </w:rPr>
        <w:t>See Balsam, Drew &amp; Gallistel, 2010 for a review</w:t>
      </w:r>
      <w:proofErr w:type="gramStart"/>
      <w:r w:rsidRPr="006D5C58">
        <w:rPr>
          <w:rFonts w:asciiTheme="majorHAnsi" w:hAnsiTheme="majorHAnsi" w:cstheme="majorHAnsi"/>
          <w:sz w:val="24"/>
          <w:szCs w:val="24"/>
        </w:rPr>
        <w:t>) .</w:t>
      </w:r>
      <w:proofErr w:type="gramEnd"/>
      <w:r w:rsidRPr="006D5C58">
        <w:rPr>
          <w:rFonts w:asciiTheme="majorHAnsi" w:hAnsiTheme="majorHAnsi" w:cstheme="majorHAnsi"/>
          <w:sz w:val="24"/>
          <w:szCs w:val="24"/>
        </w:rPr>
        <w:t xml:space="preserve">  Additionally, if subjects </w:t>
      </w:r>
      <w:r w:rsidR="00A705E1">
        <w:rPr>
          <w:rFonts w:asciiTheme="majorHAnsi" w:hAnsiTheme="majorHAnsi" w:cstheme="majorHAnsi"/>
          <w:sz w:val="24"/>
          <w:szCs w:val="24"/>
        </w:rPr>
        <w:t xml:space="preserve">undergo inhibitory conditioning after learning </w:t>
      </w:r>
      <w:r w:rsidRPr="006D5C58">
        <w:rPr>
          <w:rFonts w:asciiTheme="majorHAnsi" w:hAnsiTheme="majorHAnsi" w:cstheme="majorHAnsi"/>
          <w:sz w:val="24"/>
          <w:szCs w:val="24"/>
        </w:rPr>
        <w:t xml:space="preserve">to expect a US at a </w:t>
      </w:r>
      <w:r w:rsidR="00A705E1">
        <w:rPr>
          <w:rFonts w:asciiTheme="majorHAnsi" w:hAnsiTheme="majorHAnsi" w:cstheme="majorHAnsi"/>
          <w:sz w:val="24"/>
          <w:szCs w:val="24"/>
        </w:rPr>
        <w:t xml:space="preserve">specific time, the transfer of inhibition to new exciters is greatest if the transfer </w:t>
      </w:r>
      <w:proofErr w:type="spellStart"/>
      <w:r w:rsidR="00A705E1">
        <w:rPr>
          <w:rFonts w:asciiTheme="majorHAnsi" w:hAnsiTheme="majorHAnsi" w:cstheme="majorHAnsi"/>
          <w:sz w:val="24"/>
          <w:szCs w:val="24"/>
        </w:rPr>
        <w:t>excitors</w:t>
      </w:r>
      <w:proofErr w:type="spellEnd"/>
      <w:r w:rsidR="00A705E1">
        <w:rPr>
          <w:rFonts w:asciiTheme="majorHAnsi" w:hAnsiTheme="majorHAnsi" w:cstheme="majorHAnsi"/>
          <w:sz w:val="24"/>
          <w:szCs w:val="24"/>
        </w:rPr>
        <w:t xml:space="preserve"> bear the same temporal relationship to the US as the original training exciter</w:t>
      </w:r>
      <w:r w:rsidRPr="006D5C58">
        <w:rPr>
          <w:rFonts w:asciiTheme="majorHAnsi" w:hAnsiTheme="majorHAnsi" w:cstheme="majorHAnsi"/>
          <w:sz w:val="24"/>
          <w:szCs w:val="24"/>
        </w:rPr>
        <w:t xml:space="preserve"> </w:t>
      </w:r>
      <w:r w:rsidR="009939F7">
        <w:rPr>
          <w:rFonts w:asciiTheme="majorHAnsi" w:hAnsiTheme="majorHAnsi" w:cstheme="majorHAnsi"/>
          <w:sz w:val="24"/>
          <w:szCs w:val="24"/>
        </w:rPr>
        <w:t>The inhibitor</w:t>
      </w:r>
      <w:r w:rsidR="00A705E1">
        <w:rPr>
          <w:rFonts w:asciiTheme="majorHAnsi" w:hAnsiTheme="majorHAnsi" w:cstheme="majorHAnsi"/>
          <w:sz w:val="24"/>
          <w:szCs w:val="24"/>
        </w:rPr>
        <w:t xml:space="preserve"> </w:t>
      </w:r>
      <w:r w:rsidRPr="006D5C58">
        <w:rPr>
          <w:rFonts w:asciiTheme="majorHAnsi" w:hAnsiTheme="majorHAnsi" w:cstheme="majorHAnsi"/>
          <w:sz w:val="24"/>
          <w:szCs w:val="24"/>
        </w:rPr>
        <w:t xml:space="preserve">is best at inhibiting the expectation of a US that is expected at the exact time that the added cue had previously signaled the omission of the US </w:t>
      </w:r>
      <w:r w:rsidR="00C3364F" w:rsidRPr="006D5C58">
        <w:rPr>
          <w:rFonts w:asciiTheme="majorHAnsi" w:hAnsiTheme="majorHAnsi" w:cstheme="majorHAnsi"/>
          <w:sz w:val="24"/>
          <w:szCs w:val="24"/>
        </w:rPr>
        <w:t>{Barnet, 1996 #48</w:t>
      </w:r>
      <w:proofErr w:type="gramStart"/>
      <w:r w:rsidR="00C3364F" w:rsidRPr="006D5C58">
        <w:rPr>
          <w:rFonts w:asciiTheme="majorHAnsi" w:hAnsiTheme="majorHAnsi" w:cstheme="majorHAnsi"/>
          <w:sz w:val="24"/>
          <w:szCs w:val="24"/>
        </w:rPr>
        <w:t>;Burger</w:t>
      </w:r>
      <w:proofErr w:type="gramEnd"/>
      <w:r w:rsidR="00C3364F" w:rsidRPr="006D5C58">
        <w:rPr>
          <w:rFonts w:asciiTheme="majorHAnsi" w:hAnsiTheme="majorHAnsi" w:cstheme="majorHAnsi"/>
          <w:sz w:val="24"/>
          <w:szCs w:val="24"/>
        </w:rPr>
        <w:t>, 2001 #49;Denniston, 2004 #50}</w:t>
      </w:r>
      <w:r w:rsidRPr="006D5C58">
        <w:rPr>
          <w:rFonts w:asciiTheme="majorHAnsi" w:hAnsiTheme="majorHAnsi" w:cstheme="majorHAnsi"/>
          <w:sz w:val="24"/>
          <w:szCs w:val="24"/>
        </w:rPr>
        <w:t>.   Here we investigate whether temporal knowledge affects the speed and degree of inhibitory learning.</w:t>
      </w:r>
    </w:p>
    <w:p w14:paraId="12F2576C" w14:textId="77777777" w:rsidR="00A12AD5" w:rsidRPr="006D5C58" w:rsidRDefault="00A12AD5" w:rsidP="0060326A">
      <w:pPr>
        <w:keepNext/>
        <w:spacing w:line="480" w:lineRule="auto"/>
        <w:rPr>
          <w:rFonts w:asciiTheme="majorHAnsi" w:hAnsiTheme="majorHAnsi" w:cstheme="majorHAnsi"/>
          <w:b/>
          <w:sz w:val="24"/>
          <w:szCs w:val="24"/>
        </w:rPr>
      </w:pPr>
      <w:r w:rsidRPr="006D5C58">
        <w:rPr>
          <w:rFonts w:asciiTheme="majorHAnsi" w:hAnsiTheme="majorHAnsi" w:cstheme="majorHAnsi"/>
          <w:b/>
          <w:sz w:val="24"/>
          <w:szCs w:val="24"/>
        </w:rPr>
        <w:t>Experiment 1</w:t>
      </w:r>
    </w:p>
    <w:p w14:paraId="0833AB0F" w14:textId="4FBAD257" w:rsidR="003C4276" w:rsidRDefault="00A12AD5" w:rsidP="00A032C1">
      <w:pPr>
        <w:spacing w:line="480" w:lineRule="auto"/>
        <w:ind w:firstLine="720"/>
        <w:rPr>
          <w:ins w:id="10" w:author="Windows User" w:date="2019-08-14T16:43:00Z"/>
          <w:rFonts w:asciiTheme="majorHAnsi" w:hAnsiTheme="majorHAnsi" w:cstheme="majorHAnsi"/>
          <w:sz w:val="24"/>
          <w:szCs w:val="24"/>
        </w:rPr>
      </w:pPr>
      <w:r w:rsidRPr="006D5C58">
        <w:rPr>
          <w:rFonts w:asciiTheme="majorHAnsi" w:hAnsiTheme="majorHAnsi" w:cstheme="majorHAnsi"/>
          <w:sz w:val="24"/>
          <w:szCs w:val="24"/>
        </w:rPr>
        <w:t xml:space="preserve">The purpose of experiment 1 was to investigate whether the duration of a CS- affected inhibitory learning.   In this experiment, pellet US’s were presented at unpredictable times during the </w:t>
      </w:r>
      <w:proofErr w:type="spellStart"/>
      <w:r w:rsidRPr="006D5C58">
        <w:rPr>
          <w:rFonts w:asciiTheme="majorHAnsi" w:hAnsiTheme="majorHAnsi" w:cstheme="majorHAnsi"/>
          <w:sz w:val="24"/>
          <w:szCs w:val="24"/>
        </w:rPr>
        <w:t>intertrial</w:t>
      </w:r>
      <w:proofErr w:type="spellEnd"/>
      <w:r w:rsidRPr="006D5C58">
        <w:rPr>
          <w:rFonts w:asciiTheme="majorHAnsi" w:hAnsiTheme="majorHAnsi" w:cstheme="majorHAnsi"/>
          <w:sz w:val="24"/>
          <w:szCs w:val="24"/>
        </w:rPr>
        <w:t xml:space="preserve"> interval (ITI)</w:t>
      </w:r>
      <w:r w:rsidR="00305C15" w:rsidRPr="006D5C58">
        <w:rPr>
          <w:rFonts w:asciiTheme="majorHAnsi" w:hAnsiTheme="majorHAnsi" w:cstheme="majorHAnsi"/>
          <w:sz w:val="24"/>
          <w:szCs w:val="24"/>
        </w:rPr>
        <w:t xml:space="preserve"> with an average of 20s between them</w:t>
      </w:r>
      <w:r w:rsidRPr="006D5C58">
        <w:rPr>
          <w:rFonts w:asciiTheme="majorHAnsi" w:hAnsiTheme="majorHAnsi" w:cstheme="majorHAnsi"/>
          <w:sz w:val="24"/>
          <w:szCs w:val="24"/>
        </w:rPr>
        <w:t xml:space="preserve">.   When an auditory CS- was presented no US’s occurred.    The durations of the CS- cues ranged from 10 to </w:t>
      </w:r>
      <w:r w:rsidR="00EB30F8" w:rsidRPr="006D5C58">
        <w:rPr>
          <w:rFonts w:asciiTheme="majorHAnsi" w:hAnsiTheme="majorHAnsi" w:cstheme="majorHAnsi"/>
          <w:sz w:val="24"/>
          <w:szCs w:val="24"/>
        </w:rPr>
        <w:t>8</w:t>
      </w:r>
      <w:r w:rsidRPr="006D5C58">
        <w:rPr>
          <w:rFonts w:asciiTheme="majorHAnsi" w:hAnsiTheme="majorHAnsi" w:cstheme="majorHAnsi"/>
          <w:sz w:val="24"/>
          <w:szCs w:val="24"/>
        </w:rPr>
        <w:t>0 seconds</w:t>
      </w:r>
      <w:r w:rsidR="00A705E1">
        <w:rPr>
          <w:rFonts w:asciiTheme="majorHAnsi" w:hAnsiTheme="majorHAnsi" w:cstheme="majorHAnsi"/>
          <w:sz w:val="24"/>
          <w:szCs w:val="24"/>
        </w:rPr>
        <w:t xml:space="preserve"> in different groups of subjects</w:t>
      </w:r>
      <w:r w:rsidRPr="006D5C58">
        <w:rPr>
          <w:rFonts w:asciiTheme="majorHAnsi" w:hAnsiTheme="majorHAnsi" w:cstheme="majorHAnsi"/>
          <w:sz w:val="24"/>
          <w:szCs w:val="24"/>
        </w:rPr>
        <w:t xml:space="preserve">.  </w:t>
      </w:r>
      <w:r w:rsidR="00BC2D58" w:rsidRPr="006D5C58">
        <w:rPr>
          <w:rFonts w:asciiTheme="majorHAnsi" w:hAnsiTheme="majorHAnsi" w:cstheme="majorHAnsi"/>
          <w:sz w:val="24"/>
          <w:szCs w:val="24"/>
        </w:rPr>
        <w:t xml:space="preserve">These protocols highlight a fundamental difference between trial-based contingency theories of associative learning (e.g. Rescorla, 1969) and real-time theories.    The probability of </w:t>
      </w:r>
      <w:r w:rsidR="00BC2D58" w:rsidRPr="006D5C58">
        <w:rPr>
          <w:rFonts w:asciiTheme="majorHAnsi" w:hAnsiTheme="majorHAnsi" w:cstheme="majorHAnsi"/>
          <w:sz w:val="24"/>
          <w:szCs w:val="24"/>
        </w:rPr>
        <w:lastRenderedPageBreak/>
        <w:t xml:space="preserve">reinforcement in the presence of the CS- is 0 in all of our protocols no matter what the CS duration.  Therefore, the difference between </w:t>
      </w:r>
      <w:proofErr w:type="gramStart"/>
      <w:r w:rsidR="00BC2D58" w:rsidRPr="006D5C58">
        <w:rPr>
          <w:rFonts w:asciiTheme="majorHAnsi" w:hAnsiTheme="majorHAnsi" w:cstheme="majorHAnsi"/>
          <w:sz w:val="24"/>
          <w:szCs w:val="24"/>
        </w:rPr>
        <w:t>the  probability</w:t>
      </w:r>
      <w:proofErr w:type="gramEnd"/>
      <w:r w:rsidR="00BC2D58" w:rsidRPr="006D5C58">
        <w:rPr>
          <w:rFonts w:asciiTheme="majorHAnsi" w:hAnsiTheme="majorHAnsi" w:cstheme="majorHAnsi"/>
          <w:sz w:val="24"/>
          <w:szCs w:val="24"/>
        </w:rPr>
        <w:t xml:space="preserve"> of reinforcement </w:t>
      </w:r>
      <w:r w:rsidR="00A032C1">
        <w:rPr>
          <w:rFonts w:asciiTheme="majorHAnsi" w:hAnsiTheme="majorHAnsi" w:cstheme="majorHAnsi"/>
          <w:sz w:val="24"/>
          <w:szCs w:val="24"/>
        </w:rPr>
        <w:t xml:space="preserve">on CS- trials </w:t>
      </w:r>
      <w:r w:rsidR="00BC2D58" w:rsidRPr="006D5C58">
        <w:rPr>
          <w:rFonts w:asciiTheme="majorHAnsi" w:hAnsiTheme="majorHAnsi" w:cstheme="majorHAnsi"/>
          <w:sz w:val="24"/>
          <w:szCs w:val="24"/>
        </w:rPr>
        <w:t xml:space="preserve"> and the probability of reinforcement on Background-alone trials is independent of CS duration.    In the Rescorla-Wagner model, US presentations </w:t>
      </w:r>
      <w:r w:rsidR="00A032C1">
        <w:rPr>
          <w:rFonts w:asciiTheme="majorHAnsi" w:hAnsiTheme="majorHAnsi" w:cstheme="majorHAnsi"/>
          <w:sz w:val="24"/>
          <w:szCs w:val="24"/>
        </w:rPr>
        <w:t xml:space="preserve">in the background </w:t>
      </w:r>
      <w:r w:rsidR="00BC2D58" w:rsidRPr="006D5C58">
        <w:rPr>
          <w:rFonts w:asciiTheme="majorHAnsi" w:hAnsiTheme="majorHAnsi" w:cstheme="majorHAnsi"/>
          <w:sz w:val="24"/>
          <w:szCs w:val="24"/>
        </w:rPr>
        <w:t xml:space="preserve">create an excitatory context and the CS- </w:t>
      </w:r>
      <w:r w:rsidR="00A705E1">
        <w:rPr>
          <w:rFonts w:asciiTheme="majorHAnsi" w:hAnsiTheme="majorHAnsi" w:cstheme="majorHAnsi"/>
          <w:sz w:val="24"/>
          <w:szCs w:val="24"/>
        </w:rPr>
        <w:t xml:space="preserve">plus </w:t>
      </w:r>
      <w:r w:rsidR="00BC2D58" w:rsidRPr="006D5C58">
        <w:rPr>
          <w:rFonts w:asciiTheme="majorHAnsi" w:hAnsiTheme="majorHAnsi" w:cstheme="majorHAnsi"/>
          <w:sz w:val="24"/>
          <w:szCs w:val="24"/>
        </w:rPr>
        <w:t xml:space="preserve">Background compound signals extinction.  This causes the CS- to become inhibitory.   Because it is a trial based model, each CS- presentation represents a single trial regardless of its duration.   Even if one </w:t>
      </w:r>
      <w:r w:rsidRPr="006D5C58">
        <w:rPr>
          <w:rFonts w:asciiTheme="majorHAnsi" w:hAnsiTheme="majorHAnsi" w:cstheme="majorHAnsi"/>
          <w:sz w:val="24"/>
          <w:szCs w:val="24"/>
        </w:rPr>
        <w:t>were to divide the ITI and CS- periods into arbitrary trial units then longer CS durations would consist of more non-reinforced trials and one might predict more rapid acquisition of inhibition with longer cue durations.   However</w:t>
      </w:r>
      <w:r w:rsidR="00305C15" w:rsidRPr="006D5C58">
        <w:rPr>
          <w:rFonts w:asciiTheme="majorHAnsi" w:hAnsiTheme="majorHAnsi" w:cstheme="majorHAnsi"/>
          <w:sz w:val="24"/>
          <w:szCs w:val="24"/>
        </w:rPr>
        <w:t>, no matter how</w:t>
      </w:r>
      <w:r w:rsidRPr="006D5C58">
        <w:rPr>
          <w:rFonts w:asciiTheme="majorHAnsi" w:hAnsiTheme="majorHAnsi" w:cstheme="majorHAnsi"/>
          <w:sz w:val="24"/>
          <w:szCs w:val="24"/>
        </w:rPr>
        <w:t xml:space="preserve"> one construes trials in the Rescorla-Wagner model all groups should eventually obtain the same degree of inhibition.  In contrast,</w:t>
      </w:r>
      <w:r w:rsidR="00947F3E" w:rsidRPr="006D5C58">
        <w:rPr>
          <w:rFonts w:asciiTheme="majorHAnsi" w:hAnsiTheme="majorHAnsi" w:cstheme="majorHAnsi"/>
          <w:sz w:val="24"/>
          <w:szCs w:val="24"/>
        </w:rPr>
        <w:t xml:space="preserve"> the time</w:t>
      </w:r>
      <w:r w:rsidR="000A5A22">
        <w:rPr>
          <w:rFonts w:asciiTheme="majorHAnsi" w:hAnsiTheme="majorHAnsi" w:cstheme="majorHAnsi"/>
          <w:sz w:val="24"/>
          <w:szCs w:val="24"/>
        </w:rPr>
        <w:t>-based</w:t>
      </w:r>
      <w:ins w:id="11" w:author="Windows User" w:date="2019-08-14T17:08:00Z">
        <w:r w:rsidR="00BC7231">
          <w:rPr>
            <w:rFonts w:asciiTheme="majorHAnsi" w:hAnsiTheme="majorHAnsi" w:cstheme="majorHAnsi"/>
            <w:sz w:val="24"/>
            <w:szCs w:val="24"/>
          </w:rPr>
          <w:t xml:space="preserve"> </w:t>
        </w:r>
      </w:ins>
      <w:r w:rsidR="00947F3E" w:rsidRPr="006D5C58">
        <w:rPr>
          <w:rFonts w:asciiTheme="majorHAnsi" w:hAnsiTheme="majorHAnsi" w:cstheme="majorHAnsi"/>
          <w:sz w:val="24"/>
          <w:szCs w:val="24"/>
        </w:rPr>
        <w:t xml:space="preserve">theories outlined above, </w:t>
      </w:r>
      <w:r w:rsidRPr="006D5C58">
        <w:rPr>
          <w:rFonts w:asciiTheme="majorHAnsi" w:hAnsiTheme="majorHAnsi" w:cstheme="majorHAnsi"/>
          <w:sz w:val="24"/>
          <w:szCs w:val="24"/>
        </w:rPr>
        <w:t>predict that the longer the CS- the faster and deeper the inhibition.</w:t>
      </w:r>
      <w:ins w:id="12" w:author="Windows User" w:date="2019-08-14T16:43:00Z">
        <w:r w:rsidR="003C4276">
          <w:rPr>
            <w:rFonts w:asciiTheme="majorHAnsi" w:hAnsiTheme="majorHAnsi" w:cstheme="majorHAnsi"/>
            <w:sz w:val="24"/>
            <w:szCs w:val="24"/>
          </w:rPr>
          <w:t xml:space="preserve"> </w:t>
        </w:r>
      </w:ins>
    </w:p>
    <w:p w14:paraId="761094EF" w14:textId="6F45D09F" w:rsidR="00A12AD5" w:rsidRPr="006D5C58" w:rsidRDefault="003C4276" w:rsidP="00A032C1">
      <w:pPr>
        <w:spacing w:line="480" w:lineRule="auto"/>
        <w:ind w:firstLine="720"/>
        <w:rPr>
          <w:rFonts w:asciiTheme="majorHAnsi" w:hAnsiTheme="majorHAnsi" w:cstheme="majorHAnsi"/>
          <w:sz w:val="24"/>
          <w:szCs w:val="24"/>
        </w:rPr>
      </w:pPr>
      <w:ins w:id="13" w:author="Windows User" w:date="2019-08-14T16:43:00Z">
        <w:r>
          <w:rPr>
            <w:rFonts w:asciiTheme="majorHAnsi" w:hAnsiTheme="majorHAnsi" w:cstheme="majorHAnsi"/>
            <w:sz w:val="24"/>
            <w:szCs w:val="24"/>
          </w:rPr>
          <w:t xml:space="preserve">We have previously tested this idea in an operant discrimination </w:t>
        </w:r>
        <w:proofErr w:type="gramStart"/>
        <w:r>
          <w:rPr>
            <w:rFonts w:asciiTheme="majorHAnsi" w:hAnsiTheme="majorHAnsi" w:cstheme="majorHAnsi"/>
            <w:sz w:val="24"/>
            <w:szCs w:val="24"/>
          </w:rPr>
          <w:t>paradigm</w:t>
        </w:r>
      </w:ins>
      <w:r w:rsidR="00BC7231">
        <w:rPr>
          <w:rFonts w:asciiTheme="majorHAnsi" w:hAnsiTheme="majorHAnsi" w:cstheme="majorHAnsi"/>
          <w:sz w:val="24"/>
          <w:szCs w:val="24"/>
        </w:rPr>
        <w:t>{</w:t>
      </w:r>
      <w:proofErr w:type="spellStart"/>
      <w:proofErr w:type="gramEnd"/>
      <w:r w:rsidR="00BC7231">
        <w:rPr>
          <w:rFonts w:asciiTheme="majorHAnsi" w:hAnsiTheme="majorHAnsi" w:cstheme="majorHAnsi"/>
          <w:sz w:val="24"/>
          <w:szCs w:val="24"/>
        </w:rPr>
        <w:t>Kalmbach</w:t>
      </w:r>
      <w:proofErr w:type="spellEnd"/>
      <w:r w:rsidR="00BC7231">
        <w:rPr>
          <w:rFonts w:asciiTheme="majorHAnsi" w:hAnsiTheme="majorHAnsi" w:cstheme="majorHAnsi"/>
          <w:sz w:val="24"/>
          <w:szCs w:val="24"/>
        </w:rPr>
        <w:t>, 2019 #415}</w:t>
      </w:r>
      <w:ins w:id="14" w:author="Windows User" w:date="2019-08-14T16:43:00Z">
        <w:r>
          <w:rPr>
            <w:rFonts w:asciiTheme="majorHAnsi" w:hAnsiTheme="majorHAnsi" w:cstheme="majorHAnsi"/>
            <w:sz w:val="24"/>
            <w:szCs w:val="24"/>
          </w:rPr>
          <w:t xml:space="preserve">. Note that an operant discrimination is identical to the contingency protocol in that </w:t>
        </w:r>
      </w:ins>
      <w:proofErr w:type="spellStart"/>
      <w:ins w:id="15" w:author="Windows User" w:date="2019-08-14T16:55:00Z">
        <w:r w:rsidR="00057B04">
          <w:rPr>
            <w:rFonts w:asciiTheme="majorHAnsi" w:hAnsiTheme="majorHAnsi" w:cstheme="majorHAnsi"/>
            <w:sz w:val="24"/>
            <w:szCs w:val="24"/>
          </w:rPr>
          <w:t>reinforcers</w:t>
        </w:r>
        <w:proofErr w:type="spellEnd"/>
        <w:r w:rsidR="00057B04">
          <w:rPr>
            <w:rFonts w:asciiTheme="majorHAnsi" w:hAnsiTheme="majorHAnsi" w:cstheme="majorHAnsi"/>
            <w:sz w:val="24"/>
            <w:szCs w:val="24"/>
          </w:rPr>
          <w:t xml:space="preserve"> are presented in the presence of </w:t>
        </w:r>
      </w:ins>
      <w:ins w:id="16" w:author="Windows User" w:date="2019-08-14T17:08:00Z">
        <w:r w:rsidR="00BC7231">
          <w:rPr>
            <w:rFonts w:asciiTheme="majorHAnsi" w:hAnsiTheme="majorHAnsi" w:cstheme="majorHAnsi"/>
            <w:sz w:val="24"/>
            <w:szCs w:val="24"/>
          </w:rPr>
          <w:t xml:space="preserve">one stimulus but not in the absence of that cue. </w:t>
        </w:r>
      </w:ins>
      <w:ins w:id="17" w:author="Windows User" w:date="2019-08-14T16:55:00Z">
        <w:r w:rsidR="00057B04">
          <w:rPr>
            <w:rFonts w:asciiTheme="majorHAnsi" w:hAnsiTheme="majorHAnsi" w:cstheme="majorHAnsi"/>
            <w:sz w:val="24"/>
            <w:szCs w:val="24"/>
          </w:rPr>
          <w:t xml:space="preserve"> </w:t>
        </w:r>
      </w:ins>
      <w:ins w:id="18" w:author="Windows User" w:date="2019-08-14T17:10:00Z">
        <w:r w:rsidR="00BC7231">
          <w:rPr>
            <w:rFonts w:asciiTheme="majorHAnsi" w:hAnsiTheme="majorHAnsi" w:cstheme="majorHAnsi"/>
            <w:sz w:val="24"/>
            <w:szCs w:val="24"/>
          </w:rPr>
          <w:t xml:space="preserve">We varied the duration of the cue that signaled the absence of reward and found that the speed of learning and the degree of </w:t>
        </w:r>
      </w:ins>
      <w:ins w:id="19" w:author="Windows User" w:date="2019-08-14T17:13:00Z">
        <w:r w:rsidR="00BC7231">
          <w:rPr>
            <w:rFonts w:asciiTheme="majorHAnsi" w:hAnsiTheme="majorHAnsi" w:cstheme="majorHAnsi"/>
            <w:sz w:val="24"/>
            <w:szCs w:val="24"/>
          </w:rPr>
          <w:t>discrimination</w:t>
        </w:r>
      </w:ins>
      <w:ins w:id="20" w:author="Windows User" w:date="2019-08-14T17:10:00Z">
        <w:r w:rsidR="00BC7231">
          <w:rPr>
            <w:rFonts w:asciiTheme="majorHAnsi" w:hAnsiTheme="majorHAnsi" w:cstheme="majorHAnsi"/>
            <w:sz w:val="24"/>
            <w:szCs w:val="24"/>
          </w:rPr>
          <w:t xml:space="preserve"> </w:t>
        </w:r>
      </w:ins>
      <w:ins w:id="21" w:author="Windows User" w:date="2019-08-14T17:13:00Z">
        <w:r w:rsidR="00BC7231">
          <w:rPr>
            <w:rFonts w:asciiTheme="majorHAnsi" w:hAnsiTheme="majorHAnsi" w:cstheme="majorHAnsi"/>
            <w:sz w:val="24"/>
            <w:szCs w:val="24"/>
          </w:rPr>
          <w:t xml:space="preserve">were related to the </w:t>
        </w:r>
        <w:proofErr w:type="spellStart"/>
        <w:r w:rsidR="00BC7231">
          <w:rPr>
            <w:rFonts w:asciiTheme="majorHAnsi" w:hAnsiTheme="majorHAnsi" w:cstheme="majorHAnsi"/>
            <w:sz w:val="24"/>
            <w:szCs w:val="24"/>
          </w:rPr>
          <w:t>informativeness</w:t>
        </w:r>
        <w:proofErr w:type="spellEnd"/>
        <w:r w:rsidR="00BC7231">
          <w:rPr>
            <w:rFonts w:asciiTheme="majorHAnsi" w:hAnsiTheme="majorHAnsi" w:cstheme="majorHAnsi"/>
            <w:sz w:val="24"/>
            <w:szCs w:val="24"/>
          </w:rPr>
          <w:t xml:space="preserve"> of the positive discriminative stimulus.  Here we explore how the duration of a CS-</w:t>
        </w:r>
        <w:r w:rsidR="008C4295">
          <w:rPr>
            <w:rFonts w:asciiTheme="majorHAnsi" w:hAnsiTheme="majorHAnsi" w:cstheme="majorHAnsi"/>
            <w:sz w:val="24"/>
            <w:szCs w:val="24"/>
          </w:rPr>
          <w:t xml:space="preserve"> affects learning in Pavlovian conditioning.</w:t>
        </w:r>
      </w:ins>
    </w:p>
    <w:p w14:paraId="5E9933C0" w14:textId="77777777" w:rsidR="0090645F" w:rsidRPr="006D5C58" w:rsidRDefault="0090645F" w:rsidP="0060326A">
      <w:pPr>
        <w:spacing w:line="480" w:lineRule="auto"/>
        <w:rPr>
          <w:rFonts w:asciiTheme="majorHAnsi" w:hAnsiTheme="majorHAnsi" w:cstheme="majorHAnsi"/>
          <w:b/>
          <w:sz w:val="24"/>
          <w:szCs w:val="24"/>
        </w:rPr>
      </w:pPr>
      <w:r w:rsidRPr="006D5C58">
        <w:rPr>
          <w:rFonts w:asciiTheme="majorHAnsi" w:hAnsiTheme="majorHAnsi" w:cstheme="majorHAnsi"/>
          <w:b/>
          <w:sz w:val="24"/>
          <w:szCs w:val="24"/>
        </w:rPr>
        <w:lastRenderedPageBreak/>
        <w:t>Method</w:t>
      </w:r>
    </w:p>
    <w:p w14:paraId="36632CBC" w14:textId="629919FE" w:rsidR="0090645F" w:rsidRPr="006D5C58" w:rsidRDefault="0090645F"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Subjects. </w:t>
      </w:r>
      <w:r w:rsidR="00690902" w:rsidRPr="006D5C58">
        <w:rPr>
          <w:rFonts w:asciiTheme="majorHAnsi" w:hAnsiTheme="majorHAnsi" w:cstheme="majorHAnsi"/>
          <w:sz w:val="24"/>
          <w:szCs w:val="24"/>
        </w:rPr>
        <w:t xml:space="preserve">The Institution Animal Care and Use Committees at Columbia University and the New York State Psychiatric Institute approved all protocols used in the present studies. </w:t>
      </w:r>
      <w:r w:rsidRPr="006D5C58">
        <w:rPr>
          <w:rFonts w:asciiTheme="majorHAnsi" w:hAnsiTheme="majorHAnsi" w:cstheme="majorHAnsi"/>
          <w:sz w:val="24"/>
          <w:szCs w:val="24"/>
        </w:rPr>
        <w:t xml:space="preserve"> Forty male Sprague-Dawley rats were housed in groups of two in a colony room on a 12:12 hour </w:t>
      </w:r>
      <w:proofErr w:type="spellStart"/>
      <w:r w:rsidRPr="006D5C58">
        <w:rPr>
          <w:rFonts w:asciiTheme="majorHAnsi" w:hAnsiTheme="majorHAnsi" w:cstheme="majorHAnsi"/>
          <w:sz w:val="24"/>
          <w:szCs w:val="24"/>
        </w:rPr>
        <w:t>light</w:t>
      </w:r>
      <w:proofErr w:type="gramStart"/>
      <w:r w:rsidRPr="006D5C58">
        <w:rPr>
          <w:rFonts w:asciiTheme="majorHAnsi" w:hAnsiTheme="majorHAnsi" w:cstheme="majorHAnsi"/>
          <w:sz w:val="24"/>
          <w:szCs w:val="24"/>
        </w:rPr>
        <w:t>:dark</w:t>
      </w:r>
      <w:proofErr w:type="spellEnd"/>
      <w:proofErr w:type="gramEnd"/>
      <w:r w:rsidRPr="006D5C58">
        <w:rPr>
          <w:rFonts w:asciiTheme="majorHAnsi" w:hAnsiTheme="majorHAnsi" w:cstheme="majorHAnsi"/>
          <w:sz w:val="24"/>
          <w:szCs w:val="24"/>
        </w:rPr>
        <w:t xml:space="preserve"> cycle.  Water was available ad lib in the home cages. The rats were fed in their home cages for one hour after experimental sessions, which occurred 5 days per week.  On weekends. the rats had ad lib access to food until approximately 22 hours prior to the first weekday session of each week. Rats were approximately 9 weeks old at the start of the first training session and had been handled for one week prior to testing.    </w:t>
      </w:r>
    </w:p>
    <w:p w14:paraId="15B7F5ED" w14:textId="77777777" w:rsidR="0090645F" w:rsidRPr="006D5C58" w:rsidRDefault="0090645F"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Apparatus.  Eight identical experimental chambers (30.5 cm x 24.1 cm x 21.0 cm) located in ventilated and soundproof boxes were used during experimental procedures.  Each chamber was equipped with a speaker, a house light, and a magazine food pellet dispenser (Model ENV-203, Med Associates), which delivered pellets into a head-entry-detecting trough (Models ENV-200R7 and ENV-254-CB, Med Associates).  A computer running the Med-PC software controlled experimental events and recorded the time during which the events occurred.</w:t>
      </w:r>
    </w:p>
    <w:p w14:paraId="4D623F77" w14:textId="06B63E39" w:rsidR="0090645F" w:rsidRPr="006D5C58" w:rsidRDefault="0090645F"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Procedure.  </w:t>
      </w:r>
      <w:r w:rsidR="00DD2D5D" w:rsidRPr="006D5C58">
        <w:rPr>
          <w:rFonts w:asciiTheme="majorHAnsi" w:hAnsiTheme="majorHAnsi" w:cstheme="majorHAnsi"/>
          <w:sz w:val="24"/>
          <w:szCs w:val="24"/>
        </w:rPr>
        <w:t>Subjects</w:t>
      </w:r>
      <w:r w:rsidRPr="006D5C58">
        <w:rPr>
          <w:rFonts w:asciiTheme="majorHAnsi" w:hAnsiTheme="majorHAnsi" w:cstheme="majorHAnsi"/>
          <w:sz w:val="24"/>
          <w:szCs w:val="24"/>
        </w:rPr>
        <w:t xml:space="preserve"> were </w:t>
      </w:r>
      <w:r w:rsidR="00DD2D5D" w:rsidRPr="006D5C58">
        <w:rPr>
          <w:rFonts w:asciiTheme="majorHAnsi" w:hAnsiTheme="majorHAnsi" w:cstheme="majorHAnsi"/>
          <w:sz w:val="24"/>
          <w:szCs w:val="24"/>
        </w:rPr>
        <w:t>randomly assigned to 5 groups of 8 rats.</w:t>
      </w:r>
      <w:r w:rsidRPr="006D5C58">
        <w:rPr>
          <w:rFonts w:asciiTheme="majorHAnsi" w:hAnsiTheme="majorHAnsi" w:cstheme="majorHAnsi"/>
          <w:sz w:val="24"/>
          <w:szCs w:val="24"/>
        </w:rPr>
        <w:t xml:space="preserve">  All groups received 2 sessions of magazine training, during which 40 pellets were delivered </w:t>
      </w:r>
      <w:r w:rsidR="00FF0D87" w:rsidRPr="006D5C58">
        <w:rPr>
          <w:rFonts w:asciiTheme="majorHAnsi" w:hAnsiTheme="majorHAnsi" w:cstheme="majorHAnsi"/>
          <w:sz w:val="24"/>
          <w:szCs w:val="24"/>
        </w:rPr>
        <w:t>at random times during a 20 minute session (random time 30s schedule)</w:t>
      </w:r>
      <w:r w:rsidRPr="006D5C58">
        <w:rPr>
          <w:rFonts w:asciiTheme="majorHAnsi" w:hAnsiTheme="majorHAnsi" w:cstheme="majorHAnsi"/>
          <w:sz w:val="24"/>
          <w:szCs w:val="24"/>
        </w:rPr>
        <w:t xml:space="preserve">, followed by 35 sessions of experimental testing.  One session was administered to each rat per day. </w:t>
      </w:r>
      <w:r w:rsidR="00221403" w:rsidRPr="006D5C58">
        <w:rPr>
          <w:rFonts w:asciiTheme="majorHAnsi" w:hAnsiTheme="majorHAnsi" w:cstheme="majorHAnsi"/>
          <w:sz w:val="24"/>
          <w:szCs w:val="24"/>
        </w:rPr>
        <w:t xml:space="preserve"> The </w:t>
      </w:r>
      <w:r w:rsidR="00221403" w:rsidRPr="006D5C58">
        <w:rPr>
          <w:rFonts w:asciiTheme="majorHAnsi" w:hAnsiTheme="majorHAnsi" w:cstheme="majorHAnsi"/>
          <w:sz w:val="24"/>
          <w:szCs w:val="24"/>
        </w:rPr>
        <w:lastRenderedPageBreak/>
        <w:t xml:space="preserve">experimental groups are depicted in figure 2.  </w:t>
      </w:r>
      <w:r w:rsidRPr="006D5C58">
        <w:rPr>
          <w:rFonts w:asciiTheme="majorHAnsi" w:hAnsiTheme="majorHAnsi" w:cstheme="majorHAnsi"/>
          <w:sz w:val="24"/>
          <w:szCs w:val="24"/>
        </w:rPr>
        <w:t xml:space="preserve"> In the CS-10 experimental group, rats experienced </w:t>
      </w:r>
      <w:r w:rsidR="00AE114D" w:rsidRPr="006D5C58">
        <w:rPr>
          <w:rFonts w:asciiTheme="majorHAnsi" w:hAnsiTheme="majorHAnsi" w:cstheme="majorHAnsi"/>
          <w:sz w:val="24"/>
          <w:szCs w:val="24"/>
        </w:rPr>
        <w:t xml:space="preserve">32 </w:t>
      </w:r>
      <w:r w:rsidRPr="006D5C58">
        <w:rPr>
          <w:rFonts w:asciiTheme="majorHAnsi" w:hAnsiTheme="majorHAnsi" w:cstheme="majorHAnsi"/>
          <w:sz w:val="24"/>
          <w:szCs w:val="24"/>
        </w:rPr>
        <w:t xml:space="preserve">trials of 10-second tones (1000 </w:t>
      </w:r>
      <w:proofErr w:type="spellStart"/>
      <w:r w:rsidRPr="006D5C58">
        <w:rPr>
          <w:rFonts w:asciiTheme="majorHAnsi" w:hAnsiTheme="majorHAnsi" w:cstheme="majorHAnsi"/>
          <w:sz w:val="24"/>
          <w:szCs w:val="24"/>
        </w:rPr>
        <w:t>hz</w:t>
      </w:r>
      <w:proofErr w:type="spellEnd"/>
      <w:r w:rsidR="00050799" w:rsidRPr="006D5C58">
        <w:rPr>
          <w:rFonts w:asciiTheme="majorHAnsi" w:hAnsiTheme="majorHAnsi" w:cstheme="majorHAnsi"/>
          <w:sz w:val="24"/>
          <w:szCs w:val="24"/>
        </w:rPr>
        <w:t xml:space="preserve">, 80 </w:t>
      </w:r>
      <w:proofErr w:type="spellStart"/>
      <w:r w:rsidR="00050799" w:rsidRPr="006D5C58">
        <w:rPr>
          <w:rFonts w:asciiTheme="majorHAnsi" w:hAnsiTheme="majorHAnsi" w:cstheme="majorHAnsi"/>
          <w:sz w:val="24"/>
          <w:szCs w:val="24"/>
        </w:rPr>
        <w:t>db</w:t>
      </w:r>
      <w:proofErr w:type="spellEnd"/>
      <w:r w:rsidRPr="006D5C58">
        <w:rPr>
          <w:rFonts w:asciiTheme="majorHAnsi" w:hAnsiTheme="majorHAnsi" w:cstheme="majorHAnsi"/>
          <w:sz w:val="24"/>
          <w:szCs w:val="24"/>
        </w:rPr>
        <w:t>) followed by inter-trial-intervals (ITI) in each session.  Pellet reinforcers were delivered only during the ITI on a schedule defined by an exponential distribution with a mean of 20</w:t>
      </w:r>
      <w:r w:rsidR="00AE114D" w:rsidRPr="006D5C58">
        <w:rPr>
          <w:rFonts w:asciiTheme="majorHAnsi" w:hAnsiTheme="majorHAnsi" w:cstheme="majorHAnsi"/>
          <w:sz w:val="24"/>
          <w:szCs w:val="24"/>
        </w:rPr>
        <w:t>s</w:t>
      </w:r>
      <w:r w:rsidRPr="006D5C58">
        <w:rPr>
          <w:rFonts w:asciiTheme="majorHAnsi" w:hAnsiTheme="majorHAnsi" w:cstheme="majorHAnsi"/>
          <w:sz w:val="24"/>
          <w:szCs w:val="24"/>
        </w:rPr>
        <w:t xml:space="preserve">.  The </w:t>
      </w:r>
      <w:r w:rsidR="00AE114D" w:rsidRPr="006D5C58">
        <w:rPr>
          <w:rFonts w:asciiTheme="majorHAnsi" w:hAnsiTheme="majorHAnsi" w:cstheme="majorHAnsi"/>
          <w:sz w:val="24"/>
          <w:szCs w:val="24"/>
        </w:rPr>
        <w:t>duration</w:t>
      </w:r>
      <w:r w:rsidRPr="006D5C58">
        <w:rPr>
          <w:rFonts w:asciiTheme="majorHAnsi" w:hAnsiTheme="majorHAnsi" w:cstheme="majorHAnsi"/>
          <w:sz w:val="24"/>
          <w:szCs w:val="24"/>
        </w:rPr>
        <w:t xml:space="preserve"> of individual ITI periods was determined by an additional exponential distribution also with a mean of 20</w:t>
      </w:r>
      <w:r w:rsidR="00AE114D" w:rsidRPr="006D5C58">
        <w:rPr>
          <w:rFonts w:asciiTheme="majorHAnsi" w:hAnsiTheme="majorHAnsi" w:cstheme="majorHAnsi"/>
          <w:sz w:val="24"/>
          <w:szCs w:val="24"/>
        </w:rPr>
        <w:t>s</w:t>
      </w:r>
      <w:r w:rsidRPr="006D5C58">
        <w:rPr>
          <w:rFonts w:asciiTheme="majorHAnsi" w:hAnsiTheme="majorHAnsi" w:cstheme="majorHAnsi"/>
          <w:sz w:val="24"/>
          <w:szCs w:val="24"/>
        </w:rPr>
        <w:t xml:space="preserve">.  The CS-20, CS-40 and CS-80 groups were treated identically </w:t>
      </w:r>
      <w:r w:rsidR="00FF0D87" w:rsidRPr="006D5C58">
        <w:rPr>
          <w:rFonts w:asciiTheme="majorHAnsi" w:hAnsiTheme="majorHAnsi" w:cstheme="majorHAnsi"/>
          <w:sz w:val="24"/>
          <w:szCs w:val="24"/>
        </w:rPr>
        <w:t xml:space="preserve">to the CS-10 group </w:t>
      </w:r>
      <w:r w:rsidRPr="006D5C58">
        <w:rPr>
          <w:rFonts w:asciiTheme="majorHAnsi" w:hAnsiTheme="majorHAnsi" w:cstheme="majorHAnsi"/>
          <w:sz w:val="24"/>
          <w:szCs w:val="24"/>
        </w:rPr>
        <w:t xml:space="preserve">except for the </w:t>
      </w:r>
      <w:r w:rsidR="00FF0D87" w:rsidRPr="006D5C58">
        <w:rPr>
          <w:rFonts w:asciiTheme="majorHAnsi" w:hAnsiTheme="majorHAnsi" w:cstheme="majorHAnsi"/>
          <w:sz w:val="24"/>
          <w:szCs w:val="24"/>
        </w:rPr>
        <w:t>duration</w:t>
      </w:r>
      <w:r w:rsidRPr="006D5C58">
        <w:rPr>
          <w:rFonts w:asciiTheme="majorHAnsi" w:hAnsiTheme="majorHAnsi" w:cstheme="majorHAnsi"/>
          <w:sz w:val="24"/>
          <w:szCs w:val="24"/>
        </w:rPr>
        <w:t xml:space="preserve"> of each group’s respective CS-, with CS-20 rats receiving 20</w:t>
      </w:r>
      <w:r w:rsidR="00FF0D87" w:rsidRPr="006D5C58">
        <w:rPr>
          <w:rFonts w:asciiTheme="majorHAnsi" w:hAnsiTheme="majorHAnsi" w:cstheme="majorHAnsi"/>
          <w:sz w:val="24"/>
          <w:szCs w:val="24"/>
        </w:rPr>
        <w:t>s</w:t>
      </w:r>
      <w:r w:rsidRPr="006D5C58">
        <w:rPr>
          <w:rFonts w:asciiTheme="majorHAnsi" w:hAnsiTheme="majorHAnsi" w:cstheme="majorHAnsi"/>
          <w:sz w:val="24"/>
          <w:szCs w:val="24"/>
        </w:rPr>
        <w:t xml:space="preserve"> tones, CS-40 rats receiving 40</w:t>
      </w:r>
      <w:r w:rsidR="00FF0D87" w:rsidRPr="006D5C58">
        <w:rPr>
          <w:rFonts w:asciiTheme="majorHAnsi" w:hAnsiTheme="majorHAnsi" w:cstheme="majorHAnsi"/>
          <w:sz w:val="24"/>
          <w:szCs w:val="24"/>
        </w:rPr>
        <w:t>s to</w:t>
      </w:r>
      <w:r w:rsidRPr="006D5C58">
        <w:rPr>
          <w:rFonts w:asciiTheme="majorHAnsi" w:hAnsiTheme="majorHAnsi" w:cstheme="majorHAnsi"/>
          <w:sz w:val="24"/>
          <w:szCs w:val="24"/>
        </w:rPr>
        <w:t xml:space="preserve">nes, </w:t>
      </w:r>
      <w:r w:rsidR="00FF0D87" w:rsidRPr="006D5C58">
        <w:rPr>
          <w:rFonts w:asciiTheme="majorHAnsi" w:hAnsiTheme="majorHAnsi" w:cstheme="majorHAnsi"/>
          <w:sz w:val="24"/>
          <w:szCs w:val="24"/>
        </w:rPr>
        <w:t>and CS-80 subjects receiving an 80s tone during which no reinforcers were presented</w:t>
      </w:r>
      <w:r w:rsidRPr="006D5C58">
        <w:rPr>
          <w:rFonts w:asciiTheme="majorHAnsi" w:hAnsiTheme="majorHAnsi" w:cstheme="majorHAnsi"/>
          <w:sz w:val="24"/>
          <w:szCs w:val="24"/>
        </w:rPr>
        <w:t xml:space="preserve">.  The fifth group of rats in </w:t>
      </w:r>
      <w:r w:rsidR="00FF0D87" w:rsidRPr="006D5C58">
        <w:rPr>
          <w:rFonts w:asciiTheme="majorHAnsi" w:hAnsiTheme="majorHAnsi" w:cstheme="majorHAnsi"/>
          <w:sz w:val="24"/>
          <w:szCs w:val="24"/>
        </w:rPr>
        <w:t>the</w:t>
      </w:r>
      <w:r w:rsidRPr="006D5C58">
        <w:rPr>
          <w:rFonts w:asciiTheme="majorHAnsi" w:hAnsiTheme="majorHAnsi" w:cstheme="majorHAnsi"/>
          <w:sz w:val="24"/>
          <w:szCs w:val="24"/>
        </w:rPr>
        <w:t xml:space="preserve"> Random Control group experienced all </w:t>
      </w:r>
      <w:r w:rsidR="00C7001C" w:rsidRPr="006D5C58">
        <w:rPr>
          <w:rFonts w:asciiTheme="majorHAnsi" w:hAnsiTheme="majorHAnsi" w:cstheme="majorHAnsi"/>
          <w:sz w:val="24"/>
          <w:szCs w:val="24"/>
        </w:rPr>
        <w:t>4</w:t>
      </w:r>
      <w:r w:rsidRPr="006D5C58">
        <w:rPr>
          <w:rFonts w:asciiTheme="majorHAnsi" w:hAnsiTheme="majorHAnsi" w:cstheme="majorHAnsi"/>
          <w:sz w:val="24"/>
          <w:szCs w:val="24"/>
        </w:rPr>
        <w:t xml:space="preserve"> durations </w:t>
      </w:r>
      <w:r w:rsidR="00035880" w:rsidRPr="006D5C58">
        <w:rPr>
          <w:rFonts w:asciiTheme="majorHAnsi" w:hAnsiTheme="majorHAnsi" w:cstheme="majorHAnsi"/>
          <w:sz w:val="24"/>
          <w:szCs w:val="24"/>
        </w:rPr>
        <w:t>(</w:t>
      </w:r>
      <w:r w:rsidR="00AE114D" w:rsidRPr="006D5C58">
        <w:rPr>
          <w:rFonts w:asciiTheme="majorHAnsi" w:hAnsiTheme="majorHAnsi" w:cstheme="majorHAnsi"/>
          <w:sz w:val="24"/>
          <w:szCs w:val="24"/>
        </w:rPr>
        <w:t>8 of each)</w:t>
      </w:r>
      <w:r w:rsidRPr="006D5C58">
        <w:rPr>
          <w:rFonts w:asciiTheme="majorHAnsi" w:hAnsiTheme="majorHAnsi" w:cstheme="majorHAnsi"/>
          <w:sz w:val="24"/>
          <w:szCs w:val="24"/>
        </w:rPr>
        <w:t xml:space="preserve"> in a single experimental session and received an equal rate of reinforcements in the presence and absence of the CS.  </w:t>
      </w:r>
      <w:r w:rsidR="00C7001C" w:rsidRPr="006D5C58">
        <w:rPr>
          <w:rFonts w:asciiTheme="majorHAnsi" w:hAnsiTheme="majorHAnsi" w:cstheme="majorHAnsi"/>
          <w:sz w:val="24"/>
          <w:szCs w:val="24"/>
        </w:rPr>
        <w:t xml:space="preserve">In order to achieve this, the </w:t>
      </w:r>
      <w:r w:rsidR="00AE114D" w:rsidRPr="006D5C58">
        <w:rPr>
          <w:rFonts w:asciiTheme="majorHAnsi" w:hAnsiTheme="majorHAnsi" w:cstheme="majorHAnsi"/>
          <w:sz w:val="24"/>
          <w:szCs w:val="24"/>
        </w:rPr>
        <w:t>32</w:t>
      </w:r>
      <w:r w:rsidR="00C7001C" w:rsidRPr="006D5C58">
        <w:rPr>
          <w:rFonts w:asciiTheme="majorHAnsi" w:hAnsiTheme="majorHAnsi" w:cstheme="majorHAnsi"/>
          <w:sz w:val="24"/>
          <w:szCs w:val="24"/>
        </w:rPr>
        <w:t xml:space="preserve"> reinforcers that were </w:t>
      </w:r>
      <w:r w:rsidR="005F6338" w:rsidRPr="006D5C58">
        <w:rPr>
          <w:rFonts w:asciiTheme="majorHAnsi" w:hAnsiTheme="majorHAnsi" w:cstheme="majorHAnsi"/>
          <w:sz w:val="24"/>
          <w:szCs w:val="24"/>
        </w:rPr>
        <w:t xml:space="preserve">earned during the ITI in the CS- groups were randomly distributed over </w:t>
      </w:r>
      <w:r w:rsidR="00AE114D" w:rsidRPr="006D5C58">
        <w:rPr>
          <w:rFonts w:asciiTheme="majorHAnsi" w:hAnsiTheme="majorHAnsi" w:cstheme="majorHAnsi"/>
          <w:sz w:val="24"/>
          <w:szCs w:val="24"/>
        </w:rPr>
        <w:t>whole test session</w:t>
      </w:r>
      <w:r w:rsidR="005F6338" w:rsidRPr="006D5C58">
        <w:rPr>
          <w:rFonts w:asciiTheme="majorHAnsi" w:hAnsiTheme="majorHAnsi" w:cstheme="majorHAnsi"/>
          <w:sz w:val="24"/>
          <w:szCs w:val="24"/>
        </w:rPr>
        <w:t xml:space="preserve">.  </w:t>
      </w:r>
      <w:r w:rsidR="00C7001C" w:rsidRPr="006D5C58">
        <w:rPr>
          <w:rFonts w:asciiTheme="majorHAnsi" w:hAnsiTheme="majorHAnsi" w:cstheme="majorHAnsi"/>
          <w:sz w:val="24"/>
          <w:szCs w:val="24"/>
        </w:rPr>
        <w:t xml:space="preserve"> Consequently, the average time betw</w:t>
      </w:r>
      <w:r w:rsidR="00AE114D" w:rsidRPr="006D5C58">
        <w:rPr>
          <w:rFonts w:asciiTheme="majorHAnsi" w:hAnsiTheme="majorHAnsi" w:cstheme="majorHAnsi"/>
          <w:sz w:val="24"/>
          <w:szCs w:val="24"/>
        </w:rPr>
        <w:t>een reinforcers was about 57.5</w:t>
      </w:r>
      <w:r w:rsidR="00C7001C" w:rsidRPr="006D5C58">
        <w:rPr>
          <w:rFonts w:asciiTheme="majorHAnsi" w:hAnsiTheme="majorHAnsi" w:cstheme="majorHAnsi"/>
          <w:sz w:val="24"/>
          <w:szCs w:val="24"/>
        </w:rPr>
        <w:t xml:space="preserve">s in both the presence and absence of the CS-.  ITI durations for the Random group were generated by the same schedule as the other </w:t>
      </w:r>
      <w:r w:rsidR="005F6338" w:rsidRPr="006D5C58">
        <w:rPr>
          <w:rFonts w:asciiTheme="majorHAnsi" w:hAnsiTheme="majorHAnsi" w:cstheme="majorHAnsi"/>
          <w:sz w:val="24"/>
          <w:szCs w:val="24"/>
        </w:rPr>
        <w:t>4</w:t>
      </w:r>
      <w:r w:rsidR="00C7001C" w:rsidRPr="006D5C58">
        <w:rPr>
          <w:rFonts w:asciiTheme="majorHAnsi" w:hAnsiTheme="majorHAnsi" w:cstheme="majorHAnsi"/>
          <w:sz w:val="24"/>
          <w:szCs w:val="24"/>
        </w:rPr>
        <w:t xml:space="preserve"> groups.  </w:t>
      </w:r>
      <w:r w:rsidRPr="006D5C58">
        <w:rPr>
          <w:rFonts w:asciiTheme="majorHAnsi" w:hAnsiTheme="majorHAnsi" w:cstheme="majorHAnsi"/>
          <w:sz w:val="24"/>
          <w:szCs w:val="24"/>
        </w:rPr>
        <w:t xml:space="preserve">In all groups each session lasted for a total of 8 tone presentations. </w:t>
      </w:r>
    </w:p>
    <w:p w14:paraId="4D29A52D" w14:textId="7E09B4A4" w:rsidR="0090645F" w:rsidRPr="006D5C58" w:rsidRDefault="0090645F"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Data Collection</w:t>
      </w:r>
      <w:r w:rsidR="000E31F4" w:rsidRPr="006D5C58">
        <w:rPr>
          <w:rFonts w:asciiTheme="majorHAnsi" w:hAnsiTheme="majorHAnsi" w:cstheme="majorHAnsi"/>
          <w:sz w:val="24"/>
          <w:szCs w:val="24"/>
        </w:rPr>
        <w:t xml:space="preserve"> and measures</w:t>
      </w:r>
      <w:r w:rsidRPr="006D5C58">
        <w:rPr>
          <w:rFonts w:asciiTheme="majorHAnsi" w:hAnsiTheme="majorHAnsi" w:cstheme="majorHAnsi"/>
          <w:sz w:val="24"/>
          <w:szCs w:val="24"/>
        </w:rPr>
        <w:t xml:space="preserve">.  The time of occurrence of each head entry and the time of onset and termination </w:t>
      </w:r>
      <w:r w:rsidR="00ED6CC2" w:rsidRPr="006D5C58">
        <w:rPr>
          <w:rFonts w:asciiTheme="majorHAnsi" w:hAnsiTheme="majorHAnsi" w:cstheme="majorHAnsi"/>
          <w:sz w:val="24"/>
          <w:szCs w:val="24"/>
        </w:rPr>
        <w:t xml:space="preserve">of all stimulus events </w:t>
      </w:r>
      <w:r w:rsidRPr="006D5C58">
        <w:rPr>
          <w:rFonts w:asciiTheme="majorHAnsi" w:hAnsiTheme="majorHAnsi" w:cstheme="majorHAnsi"/>
          <w:sz w:val="24"/>
          <w:szCs w:val="24"/>
        </w:rPr>
        <w:t>were recorded</w:t>
      </w:r>
      <w:r w:rsidR="00ED6CC2" w:rsidRPr="006D5C58">
        <w:rPr>
          <w:rFonts w:asciiTheme="majorHAnsi" w:hAnsiTheme="majorHAnsi" w:cstheme="majorHAnsi"/>
          <w:sz w:val="24"/>
          <w:szCs w:val="24"/>
        </w:rPr>
        <w:t xml:space="preserve"> with 10ms resolution throughout all sessions</w:t>
      </w:r>
      <w:r w:rsidRPr="006D5C58">
        <w:rPr>
          <w:rFonts w:asciiTheme="majorHAnsi" w:hAnsiTheme="majorHAnsi" w:cstheme="majorHAnsi"/>
          <w:sz w:val="24"/>
          <w:szCs w:val="24"/>
        </w:rPr>
        <w:t xml:space="preserve">.  </w:t>
      </w:r>
      <w:r w:rsidR="000E31F4" w:rsidRPr="006D5C58">
        <w:rPr>
          <w:rFonts w:asciiTheme="majorHAnsi" w:hAnsiTheme="majorHAnsi" w:cstheme="majorHAnsi"/>
          <w:sz w:val="24"/>
          <w:szCs w:val="24"/>
        </w:rPr>
        <w:t>Head entry rates into the feeder area were computed separately for the CS- period and the ITI period.  All head entries within 2 sec following a pellet delivery were excluded from the analyses so the measures reflected anticipatory responding and not US evoked responding.</w:t>
      </w:r>
    </w:p>
    <w:p w14:paraId="265E1057" w14:textId="10579DF7" w:rsidR="0090645F" w:rsidRPr="006D5C58" w:rsidRDefault="007B7217" w:rsidP="0060326A">
      <w:pPr>
        <w:spacing w:line="480" w:lineRule="auto"/>
        <w:rPr>
          <w:rFonts w:asciiTheme="majorHAnsi" w:hAnsiTheme="majorHAnsi" w:cstheme="majorHAnsi"/>
          <w:b/>
          <w:sz w:val="24"/>
          <w:szCs w:val="24"/>
        </w:rPr>
      </w:pPr>
      <w:r w:rsidRPr="006D5C58">
        <w:rPr>
          <w:rFonts w:asciiTheme="majorHAnsi" w:hAnsiTheme="majorHAnsi" w:cstheme="majorHAnsi"/>
          <w:b/>
          <w:sz w:val="24"/>
          <w:szCs w:val="24"/>
        </w:rPr>
        <w:lastRenderedPageBreak/>
        <w:t>Results</w:t>
      </w:r>
    </w:p>
    <w:p w14:paraId="5D3AE36B" w14:textId="06CAC2B8" w:rsidR="00FA1C41" w:rsidRPr="006D5C58" w:rsidRDefault="007B7217"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ab/>
        <w:t xml:space="preserve">Figure </w:t>
      </w:r>
      <w:r w:rsidR="00B27A80">
        <w:rPr>
          <w:rFonts w:asciiTheme="majorHAnsi" w:hAnsiTheme="majorHAnsi" w:cstheme="majorHAnsi"/>
          <w:sz w:val="24"/>
          <w:szCs w:val="24"/>
        </w:rPr>
        <w:t>2</w:t>
      </w:r>
      <w:r w:rsidR="00FA1C41" w:rsidRPr="006D5C58">
        <w:rPr>
          <w:rFonts w:asciiTheme="majorHAnsi" w:hAnsiTheme="majorHAnsi" w:cstheme="majorHAnsi"/>
          <w:sz w:val="24"/>
          <w:szCs w:val="24"/>
        </w:rPr>
        <w:t>a</w:t>
      </w:r>
      <w:r w:rsidRPr="006D5C58">
        <w:rPr>
          <w:rFonts w:asciiTheme="majorHAnsi" w:hAnsiTheme="majorHAnsi" w:cstheme="majorHAnsi"/>
          <w:sz w:val="24"/>
          <w:szCs w:val="24"/>
        </w:rPr>
        <w:t xml:space="preserve"> shows that the duration of a CS- had a large impact on inhibitory learning.   </w:t>
      </w:r>
      <w:r w:rsidR="00FA1C41" w:rsidRPr="006D5C58">
        <w:rPr>
          <w:rFonts w:asciiTheme="majorHAnsi" w:hAnsiTheme="majorHAnsi" w:cstheme="majorHAnsi"/>
          <w:sz w:val="24"/>
          <w:szCs w:val="24"/>
        </w:rPr>
        <w:t xml:space="preserve">The figure shows the average difference between responding during the ITI and CS- for all groups.  </w:t>
      </w:r>
      <w:r w:rsidR="00A05DED" w:rsidRPr="006D5C58">
        <w:rPr>
          <w:rFonts w:asciiTheme="majorHAnsi" w:hAnsiTheme="majorHAnsi" w:cstheme="majorHAnsi"/>
          <w:sz w:val="24"/>
          <w:szCs w:val="24"/>
        </w:rPr>
        <w:t xml:space="preserve">  In order to evaluate the speed of learning as well as the depth of inhibition we examined individual subject’s performance</w:t>
      </w:r>
      <w:r w:rsidR="00FA1C41" w:rsidRPr="006D5C58">
        <w:rPr>
          <w:rFonts w:asciiTheme="majorHAnsi" w:hAnsiTheme="majorHAnsi" w:cstheme="majorHAnsi"/>
          <w:sz w:val="24"/>
          <w:szCs w:val="24"/>
        </w:rPr>
        <w:t xml:space="preserve"> to obtain measures of acquisition speed and asymptotic levels of inhibition.    Acquis</w:t>
      </w:r>
      <w:r w:rsidR="00A05DED" w:rsidRPr="006D5C58">
        <w:rPr>
          <w:rFonts w:asciiTheme="majorHAnsi" w:hAnsiTheme="majorHAnsi" w:cstheme="majorHAnsi"/>
          <w:sz w:val="24"/>
          <w:szCs w:val="24"/>
        </w:rPr>
        <w:t>i</w:t>
      </w:r>
      <w:r w:rsidR="00FA1C41" w:rsidRPr="006D5C58">
        <w:rPr>
          <w:rFonts w:asciiTheme="majorHAnsi" w:hAnsiTheme="majorHAnsi" w:cstheme="majorHAnsi"/>
          <w:sz w:val="24"/>
          <w:szCs w:val="24"/>
        </w:rPr>
        <w:t xml:space="preserve">tion speed was obtained by estimating the point at which responding during the CS- dropped below the ITI response rate.   We used an algorithm that examines the data for each subject trial by trial and </w:t>
      </w:r>
      <w:r w:rsidR="00F65A83" w:rsidRPr="006D5C58">
        <w:rPr>
          <w:rFonts w:asciiTheme="majorHAnsi" w:hAnsiTheme="majorHAnsi" w:cstheme="majorHAnsi"/>
          <w:sz w:val="24"/>
          <w:szCs w:val="24"/>
        </w:rPr>
        <w:t xml:space="preserve">identifies the point at which the </w:t>
      </w:r>
      <w:r w:rsidR="00A05DED" w:rsidRPr="006D5C58">
        <w:rPr>
          <w:rFonts w:asciiTheme="majorHAnsi" w:hAnsiTheme="majorHAnsi" w:cstheme="majorHAnsi"/>
          <w:sz w:val="24"/>
          <w:szCs w:val="24"/>
        </w:rPr>
        <w:t>cumulative difference score reaches a maximum</w:t>
      </w:r>
      <w:r w:rsidR="001E1E2A" w:rsidRPr="006D5C58">
        <w:rPr>
          <w:rFonts w:asciiTheme="majorHAnsi" w:hAnsiTheme="majorHAnsi" w:cstheme="majorHAnsi"/>
          <w:sz w:val="24"/>
          <w:szCs w:val="24"/>
        </w:rPr>
        <w:t xml:space="preserve"> prior to becoming negative</w:t>
      </w:r>
      <w:r w:rsidR="00A05DED" w:rsidRPr="006D5C58">
        <w:rPr>
          <w:rFonts w:asciiTheme="majorHAnsi" w:hAnsiTheme="majorHAnsi" w:cstheme="majorHAnsi"/>
          <w:sz w:val="24"/>
          <w:szCs w:val="24"/>
        </w:rPr>
        <w:t xml:space="preserve">.   We took this point to be </w:t>
      </w:r>
      <w:del w:id="22" w:author="Windows User" w:date="2019-07-03T10:19:00Z">
        <w:r w:rsidR="00A05DED" w:rsidRPr="006D5C58" w:rsidDel="0057756D">
          <w:rPr>
            <w:rFonts w:asciiTheme="majorHAnsi" w:hAnsiTheme="majorHAnsi" w:cstheme="majorHAnsi"/>
            <w:sz w:val="24"/>
            <w:szCs w:val="24"/>
          </w:rPr>
          <w:delText xml:space="preserve">a good estimate of </w:delText>
        </w:r>
      </w:del>
      <w:r w:rsidR="00A05DED" w:rsidRPr="006D5C58">
        <w:rPr>
          <w:rFonts w:asciiTheme="majorHAnsi" w:hAnsiTheme="majorHAnsi" w:cstheme="majorHAnsi"/>
          <w:sz w:val="24"/>
          <w:szCs w:val="24"/>
        </w:rPr>
        <w:t xml:space="preserve">the trial on which the differences scores begin to become </w:t>
      </w:r>
      <w:r w:rsidR="001E1E2A" w:rsidRPr="006D5C58">
        <w:rPr>
          <w:rFonts w:asciiTheme="majorHAnsi" w:hAnsiTheme="majorHAnsi" w:cstheme="majorHAnsi"/>
          <w:sz w:val="24"/>
          <w:szCs w:val="24"/>
        </w:rPr>
        <w:t xml:space="preserve">consistently </w:t>
      </w:r>
      <w:r w:rsidR="00A05DED" w:rsidRPr="006D5C58">
        <w:rPr>
          <w:rFonts w:asciiTheme="majorHAnsi" w:hAnsiTheme="majorHAnsi" w:cstheme="majorHAnsi"/>
          <w:sz w:val="24"/>
          <w:szCs w:val="24"/>
        </w:rPr>
        <w:t xml:space="preserve">negative (less responding in the CS- than during the ITI). </w:t>
      </w:r>
      <w:r w:rsidR="001E1E2A" w:rsidRPr="006D5C58">
        <w:rPr>
          <w:rFonts w:asciiTheme="majorHAnsi" w:hAnsiTheme="majorHAnsi" w:cstheme="majorHAnsi"/>
          <w:sz w:val="24"/>
          <w:szCs w:val="24"/>
        </w:rPr>
        <w:t xml:space="preserve"> This criterion agreed </w:t>
      </w:r>
      <w:r w:rsidR="007F44A5" w:rsidRPr="006D5C58">
        <w:rPr>
          <w:rFonts w:asciiTheme="majorHAnsi" w:hAnsiTheme="majorHAnsi" w:cstheme="majorHAnsi"/>
          <w:sz w:val="24"/>
          <w:szCs w:val="24"/>
        </w:rPr>
        <w:t xml:space="preserve">fairly well </w:t>
      </w:r>
      <w:r w:rsidR="001E1E2A" w:rsidRPr="006D5C58">
        <w:rPr>
          <w:rFonts w:asciiTheme="majorHAnsi" w:hAnsiTheme="majorHAnsi" w:cstheme="majorHAnsi"/>
          <w:sz w:val="24"/>
          <w:szCs w:val="24"/>
        </w:rPr>
        <w:t xml:space="preserve">with our own visual assessment of </w:t>
      </w:r>
      <w:r w:rsidR="007F44A5" w:rsidRPr="006D5C58">
        <w:rPr>
          <w:rFonts w:asciiTheme="majorHAnsi" w:hAnsiTheme="majorHAnsi" w:cstheme="majorHAnsi"/>
          <w:sz w:val="24"/>
          <w:szCs w:val="24"/>
        </w:rPr>
        <w:t>the change points from the cumulative records (See supplemental figures</w:t>
      </w:r>
      <w:proofErr w:type="gramStart"/>
      <w:r w:rsidR="007F44A5" w:rsidRPr="006D5C58">
        <w:rPr>
          <w:rFonts w:asciiTheme="majorHAnsi" w:hAnsiTheme="majorHAnsi" w:cstheme="majorHAnsi"/>
          <w:sz w:val="24"/>
          <w:szCs w:val="24"/>
        </w:rPr>
        <w:t>)</w:t>
      </w:r>
      <w:r w:rsidR="00A05DED" w:rsidRPr="006D5C58">
        <w:rPr>
          <w:rFonts w:asciiTheme="majorHAnsi" w:hAnsiTheme="majorHAnsi" w:cstheme="majorHAnsi"/>
          <w:sz w:val="24"/>
          <w:szCs w:val="24"/>
        </w:rPr>
        <w:t xml:space="preserve">  </w:t>
      </w:r>
      <w:proofErr w:type="gramEnd"/>
      <w:del w:id="23" w:author="Windows User" w:date="2019-07-03T10:20:00Z">
        <w:r w:rsidR="00A05DED" w:rsidRPr="006D5C58" w:rsidDel="0057756D">
          <w:rPr>
            <w:rFonts w:asciiTheme="majorHAnsi" w:hAnsiTheme="majorHAnsi" w:cstheme="majorHAnsi"/>
            <w:sz w:val="24"/>
            <w:szCs w:val="24"/>
          </w:rPr>
          <w:delText xml:space="preserve">We did </w:delText>
        </w:r>
        <w:commentRangeStart w:id="24"/>
        <w:r w:rsidR="00A05DED" w:rsidRPr="006D5C58" w:rsidDel="0057756D">
          <w:rPr>
            <w:rFonts w:asciiTheme="majorHAnsi" w:hAnsiTheme="majorHAnsi" w:cstheme="majorHAnsi"/>
            <w:sz w:val="24"/>
            <w:szCs w:val="24"/>
          </w:rPr>
          <w:delText xml:space="preserve">not find any systematic changes in the difference scores </w:delText>
        </w:r>
        <w:commentRangeEnd w:id="24"/>
        <w:r w:rsidR="00A05DED" w:rsidRPr="006D5C58" w:rsidDel="0057756D">
          <w:rPr>
            <w:rStyle w:val="CommentReference"/>
            <w:rFonts w:asciiTheme="majorHAnsi" w:hAnsiTheme="majorHAnsi" w:cstheme="majorHAnsi"/>
            <w:sz w:val="24"/>
            <w:szCs w:val="24"/>
          </w:rPr>
          <w:commentReference w:id="24"/>
        </w:r>
        <w:r w:rsidR="00A05DED" w:rsidRPr="006D5C58" w:rsidDel="0057756D">
          <w:rPr>
            <w:rFonts w:asciiTheme="majorHAnsi" w:hAnsiTheme="majorHAnsi" w:cstheme="majorHAnsi"/>
            <w:sz w:val="24"/>
            <w:szCs w:val="24"/>
          </w:rPr>
          <w:delText xml:space="preserve">after the inflection point so we computed a single slope for each subject that represents the degree of inhibition evoked by the CS-.   </w:delText>
        </w:r>
        <w:r w:rsidR="00A705E1" w:rsidDel="0057756D">
          <w:rPr>
            <w:rFonts w:asciiTheme="majorHAnsi" w:hAnsiTheme="majorHAnsi" w:cstheme="majorHAnsi"/>
            <w:sz w:val="24"/>
            <w:szCs w:val="24"/>
          </w:rPr>
          <w:delText xml:space="preserve"> </w:delText>
        </w:r>
      </w:del>
      <w:r w:rsidR="00A705E1">
        <w:rPr>
          <w:rFonts w:asciiTheme="majorHAnsi" w:hAnsiTheme="majorHAnsi" w:cstheme="majorHAnsi"/>
          <w:sz w:val="24"/>
          <w:szCs w:val="24"/>
        </w:rPr>
        <w:t>As expected, w</w:t>
      </w:r>
      <w:r w:rsidR="00F65A83" w:rsidRPr="006D5C58">
        <w:rPr>
          <w:rFonts w:asciiTheme="majorHAnsi" w:hAnsiTheme="majorHAnsi" w:cstheme="majorHAnsi"/>
          <w:sz w:val="24"/>
          <w:szCs w:val="24"/>
        </w:rPr>
        <w:t xml:space="preserve">e did not obtain any change points for subjects in the random group, indicating that they did not slow responding during the CS. </w:t>
      </w:r>
      <w:r w:rsidR="00A05DED" w:rsidRPr="006D5C58">
        <w:rPr>
          <w:rFonts w:asciiTheme="majorHAnsi" w:hAnsiTheme="majorHAnsi" w:cstheme="majorHAnsi"/>
          <w:sz w:val="24"/>
          <w:szCs w:val="24"/>
        </w:rPr>
        <w:t xml:space="preserve"> Figure </w:t>
      </w:r>
      <w:r w:rsidR="006606C4">
        <w:rPr>
          <w:rFonts w:asciiTheme="majorHAnsi" w:hAnsiTheme="majorHAnsi" w:cstheme="majorHAnsi"/>
          <w:sz w:val="24"/>
          <w:szCs w:val="24"/>
        </w:rPr>
        <w:t>2B</w:t>
      </w:r>
      <w:r w:rsidR="00A05DED" w:rsidRPr="006D5C58">
        <w:rPr>
          <w:rFonts w:asciiTheme="majorHAnsi" w:hAnsiTheme="majorHAnsi" w:cstheme="majorHAnsi"/>
          <w:sz w:val="24"/>
          <w:szCs w:val="24"/>
        </w:rPr>
        <w:t xml:space="preserve"> </w:t>
      </w:r>
      <w:del w:id="25" w:author="Windows User" w:date="2019-07-03T10:20:00Z">
        <w:r w:rsidR="00A05DED" w:rsidRPr="006D5C58" w:rsidDel="0057756D">
          <w:rPr>
            <w:rFonts w:asciiTheme="majorHAnsi" w:hAnsiTheme="majorHAnsi" w:cstheme="majorHAnsi"/>
            <w:sz w:val="24"/>
            <w:szCs w:val="24"/>
          </w:rPr>
          <w:delText xml:space="preserve">which </w:delText>
        </w:r>
      </w:del>
      <w:r w:rsidR="00A05DED" w:rsidRPr="006D5C58">
        <w:rPr>
          <w:rFonts w:asciiTheme="majorHAnsi" w:hAnsiTheme="majorHAnsi" w:cstheme="majorHAnsi"/>
          <w:sz w:val="24"/>
          <w:szCs w:val="24"/>
        </w:rPr>
        <w:t>shows the cumulative distribution of change points for each group</w:t>
      </w:r>
      <w:r w:rsidR="00B27A80">
        <w:rPr>
          <w:rFonts w:asciiTheme="majorHAnsi" w:hAnsiTheme="majorHAnsi" w:cstheme="majorHAnsi"/>
          <w:sz w:val="24"/>
          <w:szCs w:val="24"/>
        </w:rPr>
        <w:t>. T</w:t>
      </w:r>
      <w:r w:rsidR="00F65A83" w:rsidRPr="006D5C58">
        <w:rPr>
          <w:rFonts w:asciiTheme="majorHAnsi" w:hAnsiTheme="majorHAnsi" w:cstheme="majorHAnsi"/>
          <w:sz w:val="24"/>
          <w:szCs w:val="24"/>
        </w:rPr>
        <w:t xml:space="preserve">he speed of acquisition was generally faster the longer the duration of the CS-. </w:t>
      </w:r>
      <w:r w:rsidR="005F5247" w:rsidRPr="006D5C58">
        <w:rPr>
          <w:rFonts w:asciiTheme="majorHAnsi" w:hAnsiTheme="majorHAnsi" w:cstheme="majorHAnsi"/>
          <w:sz w:val="24"/>
          <w:szCs w:val="24"/>
        </w:rPr>
        <w:t xml:space="preserve">Group differences were tested with the Kolmogorov–Smirnov (K-S) test.   Group CS-80 acquired the inhibition faster </w:t>
      </w:r>
      <w:commentRangeStart w:id="26"/>
      <w:r w:rsidR="005F5247" w:rsidRPr="006D5C58">
        <w:rPr>
          <w:rFonts w:asciiTheme="majorHAnsi" w:hAnsiTheme="majorHAnsi" w:cstheme="majorHAnsi"/>
          <w:sz w:val="24"/>
          <w:szCs w:val="24"/>
        </w:rPr>
        <w:t>than….</w:t>
      </w:r>
      <w:commentRangeEnd w:id="26"/>
      <w:r w:rsidR="005F5247" w:rsidRPr="006D5C58">
        <w:rPr>
          <w:rStyle w:val="CommentReference"/>
          <w:rFonts w:asciiTheme="majorHAnsi" w:hAnsiTheme="majorHAnsi" w:cstheme="majorHAnsi"/>
          <w:sz w:val="24"/>
          <w:szCs w:val="24"/>
        </w:rPr>
        <w:commentReference w:id="26"/>
      </w:r>
    </w:p>
    <w:p w14:paraId="5AAADEA0" w14:textId="08F557F2" w:rsidR="005F5247" w:rsidRPr="006D5C58" w:rsidRDefault="00F65A83"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lastRenderedPageBreak/>
        <w:tab/>
        <w:t xml:space="preserve">We characterized asymptotic performance by </w:t>
      </w:r>
      <w:r w:rsidR="005F5247" w:rsidRPr="006D5C58">
        <w:rPr>
          <w:rFonts w:asciiTheme="majorHAnsi" w:hAnsiTheme="majorHAnsi" w:cstheme="majorHAnsi"/>
          <w:sz w:val="24"/>
          <w:szCs w:val="24"/>
        </w:rPr>
        <w:t xml:space="preserve">computing a post-acquisition slope for </w:t>
      </w:r>
      <w:r w:rsidRPr="006D5C58">
        <w:rPr>
          <w:rFonts w:asciiTheme="majorHAnsi" w:hAnsiTheme="majorHAnsi" w:cstheme="majorHAnsi"/>
          <w:sz w:val="24"/>
          <w:szCs w:val="24"/>
        </w:rPr>
        <w:t>every subject</w:t>
      </w:r>
      <w:ins w:id="27" w:author="Windows User" w:date="2019-07-03T10:21:00Z">
        <w:r w:rsidR="0057756D">
          <w:rPr>
            <w:rFonts w:asciiTheme="majorHAnsi" w:hAnsiTheme="majorHAnsi" w:cstheme="majorHAnsi"/>
            <w:sz w:val="24"/>
            <w:szCs w:val="24"/>
          </w:rPr>
          <w:t xml:space="preserve"> </w:t>
        </w:r>
        <w:r w:rsidR="0057756D" w:rsidRPr="006D5C58">
          <w:rPr>
            <w:rFonts w:asciiTheme="majorHAnsi" w:hAnsiTheme="majorHAnsi" w:cstheme="majorHAnsi"/>
            <w:sz w:val="24"/>
            <w:szCs w:val="24"/>
          </w:rPr>
          <w:t>that represents the degree of inhibition evoked by the CS-.</w:t>
        </w:r>
      </w:ins>
      <w:del w:id="28" w:author="Windows User" w:date="2019-07-03T14:25:00Z">
        <w:r w:rsidRPr="006D5C58" w:rsidDel="00ED4E42">
          <w:rPr>
            <w:rFonts w:asciiTheme="majorHAnsi" w:hAnsiTheme="majorHAnsi" w:cstheme="majorHAnsi"/>
            <w:sz w:val="24"/>
            <w:szCs w:val="24"/>
          </w:rPr>
          <w:delText>.</w:delText>
        </w:r>
      </w:del>
      <w:r w:rsidRPr="006D5C58">
        <w:rPr>
          <w:rFonts w:asciiTheme="majorHAnsi" w:hAnsiTheme="majorHAnsi" w:cstheme="majorHAnsi"/>
          <w:sz w:val="24"/>
          <w:szCs w:val="24"/>
        </w:rPr>
        <w:t xml:space="preserve">  </w:t>
      </w:r>
      <w:r w:rsidR="005F5247" w:rsidRPr="006D5C58">
        <w:rPr>
          <w:rFonts w:asciiTheme="majorHAnsi" w:hAnsiTheme="majorHAnsi" w:cstheme="majorHAnsi"/>
          <w:sz w:val="24"/>
          <w:szCs w:val="24"/>
        </w:rPr>
        <w:t>In the random group</w:t>
      </w:r>
      <w:ins w:id="29" w:author="Windows User" w:date="2019-07-03T14:25:00Z">
        <w:r w:rsidR="00ED4E42">
          <w:rPr>
            <w:rFonts w:asciiTheme="majorHAnsi" w:hAnsiTheme="majorHAnsi" w:cstheme="majorHAnsi"/>
            <w:sz w:val="24"/>
            <w:szCs w:val="24"/>
          </w:rPr>
          <w:t xml:space="preserve"> and for subjects that never </w:t>
        </w:r>
      </w:ins>
      <w:ins w:id="30" w:author="Windows User" w:date="2019-07-03T14:26:00Z">
        <w:r w:rsidR="00ED4E42">
          <w:rPr>
            <w:rFonts w:asciiTheme="majorHAnsi" w:hAnsiTheme="majorHAnsi" w:cstheme="majorHAnsi"/>
            <w:sz w:val="24"/>
            <w:szCs w:val="24"/>
          </w:rPr>
          <w:t>met the acquisition criterion</w:t>
        </w:r>
      </w:ins>
      <w:r w:rsidR="005F5247" w:rsidRPr="006D5C58">
        <w:rPr>
          <w:rFonts w:asciiTheme="majorHAnsi" w:hAnsiTheme="majorHAnsi" w:cstheme="majorHAnsi"/>
          <w:sz w:val="24"/>
          <w:szCs w:val="24"/>
        </w:rPr>
        <w:t xml:space="preserve"> a line was fit to the entire data set and that slope was used in the analysis.  Figure</w:t>
      </w:r>
      <w:r w:rsidR="006606C4">
        <w:rPr>
          <w:rFonts w:asciiTheme="majorHAnsi" w:hAnsiTheme="majorHAnsi" w:cstheme="majorHAnsi"/>
          <w:sz w:val="24"/>
          <w:szCs w:val="24"/>
        </w:rPr>
        <w:t>2C</w:t>
      </w:r>
      <w:r w:rsidR="005F5247" w:rsidRPr="006D5C58">
        <w:rPr>
          <w:rFonts w:asciiTheme="majorHAnsi" w:hAnsiTheme="majorHAnsi" w:cstheme="majorHAnsi"/>
          <w:sz w:val="24"/>
          <w:szCs w:val="24"/>
        </w:rPr>
        <w:t xml:space="preserve"> shows the mean slope for </w:t>
      </w:r>
      <w:proofErr w:type="gramStart"/>
      <w:r w:rsidR="005F5247" w:rsidRPr="006D5C58">
        <w:rPr>
          <w:rFonts w:asciiTheme="majorHAnsi" w:hAnsiTheme="majorHAnsi" w:cstheme="majorHAnsi"/>
          <w:sz w:val="24"/>
          <w:szCs w:val="24"/>
        </w:rPr>
        <w:t>each  group</w:t>
      </w:r>
      <w:proofErr w:type="gramEnd"/>
      <w:r w:rsidR="005F5247" w:rsidRPr="006D5C58">
        <w:rPr>
          <w:rFonts w:asciiTheme="majorHAnsi" w:hAnsiTheme="majorHAnsi" w:cstheme="majorHAnsi"/>
          <w:sz w:val="24"/>
          <w:szCs w:val="24"/>
        </w:rPr>
        <w:t xml:space="preserve"> with individuals represented as dots.  </w:t>
      </w:r>
      <w:r w:rsidRPr="006D5C58">
        <w:rPr>
          <w:rFonts w:asciiTheme="majorHAnsi" w:hAnsiTheme="majorHAnsi" w:cstheme="majorHAnsi"/>
          <w:sz w:val="24"/>
          <w:szCs w:val="24"/>
        </w:rPr>
        <w:t xml:space="preserve"> </w:t>
      </w:r>
      <w:r w:rsidR="005F5247" w:rsidRPr="006D5C58">
        <w:rPr>
          <w:rFonts w:asciiTheme="majorHAnsi" w:hAnsiTheme="majorHAnsi" w:cstheme="majorHAnsi"/>
          <w:sz w:val="24"/>
          <w:szCs w:val="24"/>
        </w:rPr>
        <w:t xml:space="preserve">A between groups ANOVA on slopes showed that </w:t>
      </w:r>
      <w:r w:rsidR="002B4108" w:rsidRPr="006D5C58">
        <w:rPr>
          <w:rFonts w:asciiTheme="majorHAnsi" w:hAnsiTheme="majorHAnsi" w:cstheme="majorHAnsi"/>
          <w:sz w:val="24"/>
          <w:szCs w:val="24"/>
        </w:rPr>
        <w:t>there was a significant difference between groups</w:t>
      </w:r>
      <w:r w:rsidR="005F5247" w:rsidRPr="006D5C58">
        <w:rPr>
          <w:rFonts w:asciiTheme="majorHAnsi" w:hAnsiTheme="majorHAnsi" w:cstheme="majorHAnsi"/>
          <w:sz w:val="24"/>
          <w:szCs w:val="24"/>
        </w:rPr>
        <w:t xml:space="preserve"> [</w:t>
      </w:r>
      <w:proofErr w:type="gramStart"/>
      <w:r w:rsidR="005F5247" w:rsidRPr="006D5C58">
        <w:rPr>
          <w:rFonts w:asciiTheme="majorHAnsi" w:hAnsiTheme="majorHAnsi" w:cstheme="majorHAnsi"/>
          <w:sz w:val="24"/>
          <w:szCs w:val="24"/>
        </w:rPr>
        <w:t>F(</w:t>
      </w:r>
      <w:proofErr w:type="gramEnd"/>
      <w:r w:rsidR="005F5247" w:rsidRPr="006D5C58">
        <w:rPr>
          <w:rFonts w:asciiTheme="majorHAnsi" w:hAnsiTheme="majorHAnsi" w:cstheme="majorHAnsi"/>
          <w:sz w:val="24"/>
          <w:szCs w:val="24"/>
        </w:rPr>
        <w:t>4,xx)= YY.YY, p&lt;.</w:t>
      </w:r>
      <w:proofErr w:type="spellStart"/>
      <w:r w:rsidR="005F5247" w:rsidRPr="006D5C58">
        <w:rPr>
          <w:rFonts w:asciiTheme="majorHAnsi" w:hAnsiTheme="majorHAnsi" w:cstheme="majorHAnsi"/>
          <w:sz w:val="24"/>
          <w:szCs w:val="24"/>
        </w:rPr>
        <w:t>zz</w:t>
      </w:r>
      <w:proofErr w:type="spellEnd"/>
      <w:r w:rsidR="005F5247" w:rsidRPr="006D5C58">
        <w:rPr>
          <w:rFonts w:asciiTheme="majorHAnsi" w:hAnsiTheme="majorHAnsi" w:cstheme="majorHAnsi"/>
          <w:sz w:val="24"/>
          <w:szCs w:val="24"/>
        </w:rPr>
        <w:t>]</w:t>
      </w:r>
      <w:r w:rsidR="002B4108" w:rsidRPr="006D5C58">
        <w:rPr>
          <w:rFonts w:asciiTheme="majorHAnsi" w:hAnsiTheme="majorHAnsi" w:cstheme="majorHAnsi"/>
          <w:sz w:val="24"/>
          <w:szCs w:val="24"/>
        </w:rPr>
        <w:t xml:space="preserve">. </w:t>
      </w:r>
      <w:r w:rsidR="005F5247" w:rsidRPr="006D5C58">
        <w:rPr>
          <w:rFonts w:asciiTheme="majorHAnsi" w:hAnsiTheme="majorHAnsi" w:cstheme="majorHAnsi"/>
          <w:sz w:val="24"/>
          <w:szCs w:val="24"/>
        </w:rPr>
        <w:t xml:space="preserve"> Post hoc pairwise comparisons showed that the</w:t>
      </w:r>
      <w:r w:rsidR="002B4108" w:rsidRPr="006D5C58">
        <w:rPr>
          <w:rFonts w:asciiTheme="majorHAnsi" w:hAnsiTheme="majorHAnsi" w:cstheme="majorHAnsi"/>
          <w:sz w:val="24"/>
          <w:szCs w:val="24"/>
        </w:rPr>
        <w:t xml:space="preserve"> Random group differed significantly from all groups</w:t>
      </w:r>
      <w:r w:rsidR="005F5247" w:rsidRPr="006D5C58">
        <w:rPr>
          <w:rFonts w:asciiTheme="majorHAnsi" w:hAnsiTheme="majorHAnsi" w:cstheme="majorHAnsi"/>
          <w:sz w:val="24"/>
          <w:szCs w:val="24"/>
        </w:rPr>
        <w:t xml:space="preserve"> except ….   </w:t>
      </w:r>
      <w:r w:rsidR="002B4108" w:rsidRPr="006D5C58">
        <w:rPr>
          <w:rFonts w:asciiTheme="majorHAnsi" w:hAnsiTheme="majorHAnsi" w:cstheme="majorHAnsi"/>
          <w:sz w:val="24"/>
          <w:szCs w:val="24"/>
        </w:rPr>
        <w:t xml:space="preserve"> </w:t>
      </w:r>
      <w:r w:rsidR="005F5247" w:rsidRPr="006D5C58">
        <w:rPr>
          <w:rFonts w:asciiTheme="majorHAnsi" w:hAnsiTheme="majorHAnsi" w:cstheme="majorHAnsi"/>
          <w:sz w:val="24"/>
          <w:szCs w:val="24"/>
        </w:rPr>
        <w:t>…</w:t>
      </w:r>
      <w:r w:rsidR="002B4108" w:rsidRPr="006D5C58">
        <w:rPr>
          <w:rFonts w:asciiTheme="majorHAnsi" w:hAnsiTheme="majorHAnsi" w:cstheme="majorHAnsi"/>
          <w:sz w:val="24"/>
          <w:szCs w:val="24"/>
        </w:rPr>
        <w:t>.   The CS-xx and CS-</w:t>
      </w:r>
      <w:proofErr w:type="spellStart"/>
      <w:r w:rsidR="002B4108" w:rsidRPr="006D5C58">
        <w:rPr>
          <w:rFonts w:asciiTheme="majorHAnsi" w:hAnsiTheme="majorHAnsi" w:cstheme="majorHAnsi"/>
          <w:sz w:val="24"/>
          <w:szCs w:val="24"/>
        </w:rPr>
        <w:t>yy</w:t>
      </w:r>
      <w:proofErr w:type="spellEnd"/>
      <w:r w:rsidR="002B4108" w:rsidRPr="006D5C58">
        <w:rPr>
          <w:rFonts w:asciiTheme="majorHAnsi" w:hAnsiTheme="majorHAnsi" w:cstheme="majorHAnsi"/>
          <w:sz w:val="24"/>
          <w:szCs w:val="24"/>
        </w:rPr>
        <w:t xml:space="preserve"> groups also differed</w:t>
      </w:r>
      <w:r w:rsidR="00050799" w:rsidRPr="006D5C58">
        <w:rPr>
          <w:rFonts w:asciiTheme="majorHAnsi" w:hAnsiTheme="majorHAnsi" w:cstheme="majorHAnsi"/>
          <w:sz w:val="24"/>
          <w:szCs w:val="24"/>
        </w:rPr>
        <w:t xml:space="preserve">.   </w:t>
      </w:r>
    </w:p>
    <w:p w14:paraId="7F624D5E" w14:textId="0C0C57E0" w:rsidR="00F65A83" w:rsidRPr="006D5C58" w:rsidRDefault="00050799"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We also examined the within CS- pattern of responding.  The average of the last X days is shown</w:t>
      </w:r>
      <w:r w:rsidR="006E7BC8" w:rsidRPr="006D5C58">
        <w:rPr>
          <w:rFonts w:asciiTheme="majorHAnsi" w:hAnsiTheme="majorHAnsi" w:cstheme="majorHAnsi"/>
          <w:sz w:val="24"/>
          <w:szCs w:val="24"/>
        </w:rPr>
        <w:t xml:space="preserve"> in figure 7</w:t>
      </w:r>
      <w:r w:rsidRPr="006D5C58">
        <w:rPr>
          <w:rFonts w:asciiTheme="majorHAnsi" w:hAnsiTheme="majorHAnsi" w:cstheme="majorHAnsi"/>
          <w:sz w:val="24"/>
          <w:szCs w:val="24"/>
        </w:rPr>
        <w:t xml:space="preserve"> for each of the experimental groups.   </w:t>
      </w:r>
      <w:r w:rsidR="00F1749C" w:rsidRPr="006D5C58">
        <w:rPr>
          <w:rFonts w:asciiTheme="majorHAnsi" w:hAnsiTheme="majorHAnsi" w:cstheme="majorHAnsi"/>
          <w:sz w:val="24"/>
          <w:szCs w:val="24"/>
        </w:rPr>
        <w:t>In the CS-10 and CS-20 groups responding slowly declined across the trial while in the CS-40 and CS-80 groups responding reached a minimum between 40% and 60% of the trial and then began increasing in anticipation of the resumption of US presentations after the termination of the CS-.    An ANOVA …..</w:t>
      </w:r>
      <w:r w:rsidRPr="006D5C58">
        <w:rPr>
          <w:rFonts w:asciiTheme="majorHAnsi" w:hAnsiTheme="majorHAnsi" w:cstheme="majorHAnsi"/>
          <w:sz w:val="24"/>
          <w:szCs w:val="24"/>
        </w:rPr>
        <w:t xml:space="preserve"> </w:t>
      </w:r>
    </w:p>
    <w:p w14:paraId="64B46375" w14:textId="4B574260" w:rsidR="00050799" w:rsidRPr="006D5C58" w:rsidRDefault="00006944" w:rsidP="0060326A">
      <w:pPr>
        <w:spacing w:line="480" w:lineRule="auto"/>
        <w:rPr>
          <w:rFonts w:asciiTheme="majorHAnsi" w:hAnsiTheme="majorHAnsi" w:cstheme="majorHAnsi"/>
          <w:sz w:val="24"/>
          <w:szCs w:val="24"/>
        </w:rPr>
      </w:pPr>
      <w:r>
        <w:rPr>
          <w:rFonts w:asciiTheme="majorHAnsi" w:hAnsiTheme="majorHAnsi" w:cstheme="majorHAnsi"/>
          <w:sz w:val="24"/>
          <w:szCs w:val="24"/>
        </w:rPr>
        <w:t xml:space="preserve">The difference scores can change because of changes in the ITI as well as changes during the CS-.  Consequently, we separately analyzed responding during each of these stimulus conditions over days.   We found that there was a </w:t>
      </w:r>
    </w:p>
    <w:p w14:paraId="582020E3" w14:textId="3C2DE281" w:rsidR="002B4108" w:rsidRPr="006D5C58" w:rsidRDefault="002B4108" w:rsidP="0060326A">
      <w:pPr>
        <w:spacing w:line="480" w:lineRule="auto"/>
        <w:rPr>
          <w:rFonts w:asciiTheme="majorHAnsi" w:hAnsiTheme="majorHAnsi" w:cstheme="majorHAnsi"/>
          <w:b/>
          <w:sz w:val="24"/>
          <w:szCs w:val="24"/>
        </w:rPr>
      </w:pPr>
      <w:r w:rsidRPr="006D5C58">
        <w:rPr>
          <w:rFonts w:asciiTheme="majorHAnsi" w:hAnsiTheme="majorHAnsi" w:cstheme="majorHAnsi"/>
          <w:b/>
          <w:sz w:val="24"/>
          <w:szCs w:val="24"/>
        </w:rPr>
        <w:t>Discussion</w:t>
      </w:r>
    </w:p>
    <w:p w14:paraId="47574269" w14:textId="13C3F05B" w:rsidR="002B4108" w:rsidRPr="006D5C58" w:rsidRDefault="002B4108"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ab/>
        <w:t>The duration of a CS- affect</w:t>
      </w:r>
      <w:r w:rsidR="008839C3" w:rsidRPr="006D5C58">
        <w:rPr>
          <w:rFonts w:asciiTheme="majorHAnsi" w:hAnsiTheme="majorHAnsi" w:cstheme="majorHAnsi"/>
          <w:sz w:val="24"/>
          <w:szCs w:val="24"/>
        </w:rPr>
        <w:t>ed</w:t>
      </w:r>
      <w:r w:rsidRPr="006D5C58">
        <w:rPr>
          <w:rFonts w:asciiTheme="majorHAnsi" w:hAnsiTheme="majorHAnsi" w:cstheme="majorHAnsi"/>
          <w:sz w:val="24"/>
          <w:szCs w:val="24"/>
        </w:rPr>
        <w:t xml:space="preserve"> both the speed of inhibitory learning as well as the asymptotic level of inhibition.   </w:t>
      </w:r>
      <w:r w:rsidR="00B1564F" w:rsidRPr="006D5C58">
        <w:rPr>
          <w:rFonts w:asciiTheme="majorHAnsi" w:hAnsiTheme="majorHAnsi" w:cstheme="majorHAnsi"/>
          <w:sz w:val="24"/>
          <w:szCs w:val="24"/>
        </w:rPr>
        <w:t xml:space="preserve">In all cases, in which there was a CS- there was a perfect </w:t>
      </w:r>
      <w:r w:rsidR="00B1564F" w:rsidRPr="006D5C58">
        <w:rPr>
          <w:rFonts w:asciiTheme="majorHAnsi" w:hAnsiTheme="majorHAnsi" w:cstheme="majorHAnsi"/>
          <w:sz w:val="24"/>
          <w:szCs w:val="24"/>
        </w:rPr>
        <w:lastRenderedPageBreak/>
        <w:t>negative contingency between the CS- and the US.  Contrary to</w:t>
      </w:r>
      <w:r w:rsidR="000477F7" w:rsidRPr="006D5C58">
        <w:rPr>
          <w:rFonts w:asciiTheme="majorHAnsi" w:hAnsiTheme="majorHAnsi" w:cstheme="majorHAnsi"/>
          <w:sz w:val="24"/>
          <w:szCs w:val="24"/>
        </w:rPr>
        <w:t xml:space="preserve"> the predictions of</w:t>
      </w:r>
      <w:r w:rsidR="00B1564F" w:rsidRPr="006D5C58">
        <w:rPr>
          <w:rFonts w:asciiTheme="majorHAnsi" w:hAnsiTheme="majorHAnsi" w:cstheme="majorHAnsi"/>
          <w:sz w:val="24"/>
          <w:szCs w:val="24"/>
        </w:rPr>
        <w:t xml:space="preserve"> contingency theory the duration of the CS- had a big influence on inhibitory learning.  </w:t>
      </w:r>
    </w:p>
    <w:p w14:paraId="016AAEF1" w14:textId="777434CC" w:rsidR="00987822" w:rsidRPr="006D5C58" w:rsidRDefault="000477F7"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ab/>
        <w:t xml:space="preserve">The results of the current experiment are consistent with the time </w:t>
      </w:r>
      <w:r w:rsidR="00F1749C" w:rsidRPr="006D5C58">
        <w:rPr>
          <w:rFonts w:asciiTheme="majorHAnsi" w:hAnsiTheme="majorHAnsi" w:cstheme="majorHAnsi"/>
          <w:sz w:val="24"/>
          <w:szCs w:val="24"/>
        </w:rPr>
        <w:t xml:space="preserve">based </w:t>
      </w:r>
      <w:r w:rsidRPr="006D5C58">
        <w:rPr>
          <w:rFonts w:asciiTheme="majorHAnsi" w:hAnsiTheme="majorHAnsi" w:cstheme="majorHAnsi"/>
          <w:sz w:val="24"/>
          <w:szCs w:val="24"/>
        </w:rPr>
        <w:t xml:space="preserve">formulations mentioned above.    As the duration of the CS- increases the factor by which the US is delayed increases.   Additionally, in the current procedure as the duration of the CS- increases so does the duration of session.  Because the number of US’s was fixed the overall session rate of US presentation is decreased.  Thus the </w:t>
      </w:r>
      <w:del w:id="31" w:author="Windows User" w:date="2019-07-03T16:24:00Z">
        <w:r w:rsidRPr="006D5C58" w:rsidDel="00AB474F">
          <w:rPr>
            <w:rFonts w:asciiTheme="majorHAnsi" w:hAnsiTheme="majorHAnsi" w:cstheme="majorHAnsi"/>
            <w:sz w:val="24"/>
            <w:szCs w:val="24"/>
          </w:rPr>
          <w:delText xml:space="preserve">divergence of </w:delText>
        </w:r>
      </w:del>
      <w:proofErr w:type="spellStart"/>
      <w:r w:rsidRPr="006D5C58">
        <w:rPr>
          <w:rFonts w:asciiTheme="majorHAnsi" w:hAnsiTheme="majorHAnsi" w:cstheme="majorHAnsi"/>
          <w:sz w:val="24"/>
          <w:szCs w:val="24"/>
        </w:rPr>
        <w:t>the</w:t>
      </w:r>
      <w:proofErr w:type="spellEnd"/>
      <w:r w:rsidRPr="006D5C58">
        <w:rPr>
          <w:rFonts w:asciiTheme="majorHAnsi" w:hAnsiTheme="majorHAnsi" w:cstheme="majorHAnsi"/>
          <w:sz w:val="24"/>
          <w:szCs w:val="24"/>
        </w:rPr>
        <w:t xml:space="preserve"> rate of US’s during the ITI is more divergent than from the overall rate the longer the CS-.    We deal directly with this issue in experiment 5.</w:t>
      </w:r>
    </w:p>
    <w:p w14:paraId="76E81251" w14:textId="1BEA2D4D" w:rsidR="000179D6" w:rsidRPr="006D5C58" w:rsidRDefault="000179D6"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At an empirical level, one might wonder if the current procedure is a form of extinction. </w:t>
      </w:r>
      <w:r w:rsidR="00F1749C" w:rsidRPr="006D5C58">
        <w:rPr>
          <w:rFonts w:asciiTheme="majorHAnsi" w:hAnsiTheme="majorHAnsi" w:cstheme="majorHAnsi"/>
          <w:sz w:val="24"/>
          <w:szCs w:val="24"/>
        </w:rPr>
        <w:t xml:space="preserve"> Though it has been suggested </w:t>
      </w:r>
      <w:proofErr w:type="gramStart"/>
      <w:r w:rsidR="00F1749C" w:rsidRPr="006D5C58">
        <w:rPr>
          <w:rFonts w:asciiTheme="majorHAnsi" w:hAnsiTheme="majorHAnsi" w:cstheme="majorHAnsi"/>
          <w:sz w:val="24"/>
          <w:szCs w:val="24"/>
        </w:rPr>
        <w:t>otherwise{</w:t>
      </w:r>
      <w:proofErr w:type="gramEnd"/>
      <w:r w:rsidR="00F1749C" w:rsidRPr="006D5C58">
        <w:rPr>
          <w:rFonts w:asciiTheme="majorHAnsi" w:hAnsiTheme="majorHAnsi" w:cstheme="majorHAnsi"/>
          <w:sz w:val="24"/>
          <w:szCs w:val="24"/>
        </w:rPr>
        <w:t xml:space="preserve">Gallistel, 2000 #30}.   </w:t>
      </w:r>
      <w:proofErr w:type="gramStart"/>
      <w:r w:rsidR="00F1749C" w:rsidRPr="006D5C58">
        <w:rPr>
          <w:rFonts w:asciiTheme="majorHAnsi" w:hAnsiTheme="majorHAnsi" w:cstheme="majorHAnsi"/>
          <w:sz w:val="24"/>
          <w:szCs w:val="24"/>
        </w:rPr>
        <w:t>(</w:t>
      </w:r>
      <w:r w:rsidRPr="006D5C58">
        <w:rPr>
          <w:rFonts w:asciiTheme="majorHAnsi" w:hAnsiTheme="majorHAnsi" w:cstheme="majorHAnsi"/>
          <w:sz w:val="24"/>
          <w:szCs w:val="24"/>
        </w:rPr>
        <w:t xml:space="preserve">  </w:t>
      </w:r>
      <w:r w:rsidR="00F1749C" w:rsidRPr="006D5C58">
        <w:rPr>
          <w:rFonts w:asciiTheme="majorHAnsi" w:hAnsiTheme="majorHAnsi" w:cstheme="majorHAnsi"/>
          <w:sz w:val="24"/>
          <w:szCs w:val="24"/>
        </w:rPr>
        <w:t>p</w:t>
      </w:r>
      <w:r w:rsidRPr="006D5C58">
        <w:rPr>
          <w:rFonts w:asciiTheme="majorHAnsi" w:hAnsiTheme="majorHAnsi" w:cstheme="majorHAnsi"/>
          <w:sz w:val="24"/>
          <w:szCs w:val="24"/>
        </w:rPr>
        <w:t>revious</w:t>
      </w:r>
      <w:proofErr w:type="gramEnd"/>
      <w:r w:rsidRPr="006D5C58">
        <w:rPr>
          <w:rFonts w:asciiTheme="majorHAnsi" w:hAnsiTheme="majorHAnsi" w:cstheme="majorHAnsi"/>
          <w:sz w:val="24"/>
          <w:szCs w:val="24"/>
        </w:rPr>
        <w:t xml:space="preserve"> research has shown that when the duration of a cue is varied during extinction, the speed of extinction depends on the number of trials and not on the duration of the cue being extinguished (</w:t>
      </w:r>
      <w:r w:rsidRPr="00AB474F">
        <w:rPr>
          <w:rFonts w:asciiTheme="majorHAnsi" w:hAnsiTheme="majorHAnsi" w:cstheme="majorHAnsi"/>
          <w:sz w:val="24"/>
          <w:szCs w:val="24"/>
          <w:highlight w:val="yellow"/>
          <w:rPrChange w:id="32" w:author="Windows User" w:date="2019-07-03T16:25:00Z">
            <w:rPr>
              <w:rFonts w:asciiTheme="majorHAnsi" w:hAnsiTheme="majorHAnsi" w:cstheme="majorHAnsi"/>
              <w:sz w:val="24"/>
              <w:szCs w:val="24"/>
            </w:rPr>
          </w:rPrChange>
        </w:rPr>
        <w:t>drew bouton</w:t>
      </w:r>
      <w:r w:rsidRPr="006D5C58">
        <w:rPr>
          <w:rFonts w:asciiTheme="majorHAnsi" w:hAnsiTheme="majorHAnsi" w:cstheme="majorHAnsi"/>
          <w:sz w:val="24"/>
          <w:szCs w:val="24"/>
        </w:rPr>
        <w:t xml:space="preserve">). One might anticipate then that the duration of the extinction cue would have little impact on the speed and depth of response loss.  Clearly that was not the case in the current experiment.   </w:t>
      </w:r>
    </w:p>
    <w:p w14:paraId="38831440" w14:textId="74C5F8A3" w:rsidR="00050B15" w:rsidRPr="006D5C58" w:rsidRDefault="00050B15" w:rsidP="0060326A">
      <w:pPr>
        <w:spacing w:line="480" w:lineRule="auto"/>
        <w:rPr>
          <w:rFonts w:asciiTheme="majorHAnsi" w:hAnsiTheme="majorHAnsi" w:cstheme="majorHAnsi"/>
          <w:sz w:val="24"/>
          <w:szCs w:val="24"/>
        </w:rPr>
      </w:pPr>
      <w:commentRangeStart w:id="33"/>
      <w:r w:rsidRPr="006D5C58">
        <w:rPr>
          <w:rFonts w:asciiTheme="majorHAnsi" w:hAnsiTheme="majorHAnsi" w:cstheme="majorHAnsi"/>
          <w:sz w:val="24"/>
          <w:szCs w:val="24"/>
        </w:rPr>
        <w:t>Experiment 2</w:t>
      </w:r>
      <w:commentRangeEnd w:id="33"/>
      <w:r w:rsidR="00F1749C" w:rsidRPr="006D5C58">
        <w:rPr>
          <w:rStyle w:val="CommentReference"/>
          <w:rFonts w:asciiTheme="majorHAnsi" w:hAnsiTheme="majorHAnsi" w:cstheme="majorHAnsi"/>
          <w:sz w:val="24"/>
          <w:szCs w:val="24"/>
        </w:rPr>
        <w:commentReference w:id="33"/>
      </w:r>
    </w:p>
    <w:p w14:paraId="17ACA6C8" w14:textId="42170D9B" w:rsidR="00050B15" w:rsidRPr="006D5C58" w:rsidRDefault="00987822"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In experiment 1, all </w:t>
      </w:r>
      <w:proofErr w:type="gramStart"/>
      <w:r w:rsidRPr="006D5C58">
        <w:rPr>
          <w:rFonts w:asciiTheme="majorHAnsi" w:hAnsiTheme="majorHAnsi" w:cstheme="majorHAnsi"/>
          <w:sz w:val="24"/>
          <w:szCs w:val="24"/>
        </w:rPr>
        <w:t>subjects  were</w:t>
      </w:r>
      <w:proofErr w:type="gramEnd"/>
      <w:r w:rsidRPr="006D5C58">
        <w:rPr>
          <w:rFonts w:asciiTheme="majorHAnsi" w:hAnsiTheme="majorHAnsi" w:cstheme="majorHAnsi"/>
          <w:sz w:val="24"/>
          <w:szCs w:val="24"/>
        </w:rPr>
        <w:t xml:space="preserve"> exposed to the same number of CS- presentations.  Consequently, the longer the CS- the greater the cumulative </w:t>
      </w:r>
      <w:ins w:id="34" w:author="Windows User" w:date="2019-07-03T16:25:00Z">
        <w:r w:rsidR="00AB474F">
          <w:rPr>
            <w:rFonts w:asciiTheme="majorHAnsi" w:hAnsiTheme="majorHAnsi" w:cstheme="majorHAnsi"/>
            <w:sz w:val="24"/>
            <w:szCs w:val="24"/>
          </w:rPr>
          <w:t xml:space="preserve">non-reinforced </w:t>
        </w:r>
      </w:ins>
      <w:r w:rsidRPr="006D5C58">
        <w:rPr>
          <w:rFonts w:asciiTheme="majorHAnsi" w:hAnsiTheme="majorHAnsi" w:cstheme="majorHAnsi"/>
          <w:sz w:val="24"/>
          <w:szCs w:val="24"/>
        </w:rPr>
        <w:t xml:space="preserve">exposure to the </w:t>
      </w:r>
      <w:del w:id="35" w:author="Windows User" w:date="2019-07-03T16:26:00Z">
        <w:r w:rsidRPr="006D5C58" w:rsidDel="00AB474F">
          <w:rPr>
            <w:rFonts w:asciiTheme="majorHAnsi" w:hAnsiTheme="majorHAnsi" w:cstheme="majorHAnsi"/>
            <w:sz w:val="24"/>
            <w:szCs w:val="24"/>
          </w:rPr>
          <w:delText>CS-</w:delText>
        </w:r>
      </w:del>
      <w:ins w:id="36" w:author="Windows User" w:date="2019-07-03T16:26:00Z">
        <w:r w:rsidR="00AB474F">
          <w:rPr>
            <w:rFonts w:asciiTheme="majorHAnsi" w:hAnsiTheme="majorHAnsi" w:cstheme="majorHAnsi"/>
            <w:sz w:val="24"/>
            <w:szCs w:val="24"/>
          </w:rPr>
          <w:t>cue</w:t>
        </w:r>
      </w:ins>
      <w:r w:rsidRPr="006D5C58">
        <w:rPr>
          <w:rFonts w:asciiTheme="majorHAnsi" w:hAnsiTheme="majorHAnsi" w:cstheme="majorHAnsi"/>
          <w:sz w:val="24"/>
          <w:szCs w:val="24"/>
        </w:rPr>
        <w:t xml:space="preserve">.  </w:t>
      </w:r>
      <w:r w:rsidR="002D55C1" w:rsidRPr="006D5C58">
        <w:rPr>
          <w:rFonts w:asciiTheme="majorHAnsi" w:hAnsiTheme="majorHAnsi" w:cstheme="majorHAnsi"/>
          <w:sz w:val="24"/>
          <w:szCs w:val="24"/>
        </w:rPr>
        <w:t xml:space="preserve">For example, in experiment 1 the 40s CS- group received 4 times the non-reinforced exposure to the CS- than did the CS-10 group.   We examined the </w:t>
      </w:r>
      <w:r w:rsidR="002D55C1" w:rsidRPr="006D5C58">
        <w:rPr>
          <w:rFonts w:asciiTheme="majorHAnsi" w:hAnsiTheme="majorHAnsi" w:cstheme="majorHAnsi"/>
          <w:sz w:val="24"/>
          <w:szCs w:val="24"/>
        </w:rPr>
        <w:lastRenderedPageBreak/>
        <w:t>contribution of cumulative exposure to the development of inhibition in three groups of subjects.   Two of the gr</w:t>
      </w:r>
      <w:r w:rsidR="00F1749C" w:rsidRPr="006D5C58">
        <w:rPr>
          <w:rFonts w:asciiTheme="majorHAnsi" w:hAnsiTheme="majorHAnsi" w:cstheme="majorHAnsi"/>
          <w:sz w:val="24"/>
          <w:szCs w:val="24"/>
        </w:rPr>
        <w:t>o</w:t>
      </w:r>
      <w:r w:rsidR="002D55C1" w:rsidRPr="006D5C58">
        <w:rPr>
          <w:rFonts w:asciiTheme="majorHAnsi" w:hAnsiTheme="majorHAnsi" w:cstheme="majorHAnsi"/>
          <w:sz w:val="24"/>
          <w:szCs w:val="24"/>
        </w:rPr>
        <w:t xml:space="preserve">ups were treated identically to the counterpart groups of experiment 1.   </w:t>
      </w:r>
      <w:r w:rsidR="00565AE5" w:rsidRPr="006D5C58">
        <w:rPr>
          <w:rFonts w:asciiTheme="majorHAnsi" w:hAnsiTheme="majorHAnsi" w:cstheme="majorHAnsi"/>
          <w:sz w:val="24"/>
          <w:szCs w:val="24"/>
        </w:rPr>
        <w:t xml:space="preserve">Group CS-10 and CS-40 </w:t>
      </w:r>
      <w:r w:rsidR="00050B15" w:rsidRPr="006D5C58">
        <w:rPr>
          <w:rFonts w:asciiTheme="majorHAnsi" w:hAnsiTheme="majorHAnsi" w:cstheme="majorHAnsi"/>
          <w:sz w:val="24"/>
          <w:szCs w:val="24"/>
        </w:rPr>
        <w:t>received the same number of cue presentations</w:t>
      </w:r>
      <w:del w:id="37" w:author="Windows User" w:date="2019-07-05T08:57:00Z">
        <w:r w:rsidR="00050B15" w:rsidRPr="006D5C58" w:rsidDel="002471EC">
          <w:rPr>
            <w:rFonts w:asciiTheme="majorHAnsi" w:hAnsiTheme="majorHAnsi" w:cstheme="majorHAnsi"/>
            <w:sz w:val="24"/>
            <w:szCs w:val="24"/>
          </w:rPr>
          <w:delText xml:space="preserve"> </w:delText>
        </w:r>
        <w:r w:rsidR="00565AE5" w:rsidRPr="006D5C58" w:rsidDel="002471EC">
          <w:rPr>
            <w:rFonts w:asciiTheme="majorHAnsi" w:hAnsiTheme="majorHAnsi" w:cstheme="majorHAnsi"/>
            <w:sz w:val="24"/>
            <w:szCs w:val="24"/>
          </w:rPr>
          <w:delText>in each session</w:delText>
        </w:r>
      </w:del>
      <w:r w:rsidR="00050B15" w:rsidRPr="006D5C58">
        <w:rPr>
          <w:rFonts w:asciiTheme="majorHAnsi" w:hAnsiTheme="majorHAnsi" w:cstheme="majorHAnsi"/>
          <w:sz w:val="24"/>
          <w:szCs w:val="24"/>
        </w:rPr>
        <w:t xml:space="preserve">.    The </w:t>
      </w:r>
      <w:r w:rsidR="00565AE5" w:rsidRPr="006D5C58">
        <w:rPr>
          <w:rFonts w:asciiTheme="majorHAnsi" w:hAnsiTheme="majorHAnsi" w:cstheme="majorHAnsi"/>
          <w:sz w:val="24"/>
          <w:szCs w:val="24"/>
        </w:rPr>
        <w:t>third</w:t>
      </w:r>
      <w:r w:rsidR="00050B15" w:rsidRPr="006D5C58">
        <w:rPr>
          <w:rFonts w:asciiTheme="majorHAnsi" w:hAnsiTheme="majorHAnsi" w:cstheme="majorHAnsi"/>
          <w:sz w:val="24"/>
          <w:szCs w:val="24"/>
        </w:rPr>
        <w:t xml:space="preserve"> group </w:t>
      </w:r>
      <w:r w:rsidR="00AE4540" w:rsidRPr="006D5C58">
        <w:rPr>
          <w:rFonts w:asciiTheme="majorHAnsi" w:hAnsiTheme="majorHAnsi" w:cstheme="majorHAnsi"/>
          <w:sz w:val="24"/>
          <w:szCs w:val="24"/>
        </w:rPr>
        <w:t xml:space="preserve">(CS-10X4) </w:t>
      </w:r>
      <w:r w:rsidR="00565AE5" w:rsidRPr="006D5C58">
        <w:rPr>
          <w:rFonts w:asciiTheme="majorHAnsi" w:hAnsiTheme="majorHAnsi" w:cstheme="majorHAnsi"/>
          <w:sz w:val="24"/>
          <w:szCs w:val="24"/>
        </w:rPr>
        <w:t xml:space="preserve">was </w:t>
      </w:r>
      <w:r w:rsidR="00050B15" w:rsidRPr="006D5C58">
        <w:rPr>
          <w:rFonts w:asciiTheme="majorHAnsi" w:hAnsiTheme="majorHAnsi" w:cstheme="majorHAnsi"/>
          <w:sz w:val="24"/>
          <w:szCs w:val="24"/>
        </w:rPr>
        <w:t xml:space="preserve">exposed to the 10s CS- </w:t>
      </w:r>
      <w:r w:rsidR="00565AE5" w:rsidRPr="006D5C58">
        <w:rPr>
          <w:rFonts w:asciiTheme="majorHAnsi" w:hAnsiTheme="majorHAnsi" w:cstheme="majorHAnsi"/>
          <w:sz w:val="24"/>
          <w:szCs w:val="24"/>
        </w:rPr>
        <w:t xml:space="preserve">but </w:t>
      </w:r>
      <w:r w:rsidR="00050B15" w:rsidRPr="006D5C58">
        <w:rPr>
          <w:rFonts w:asciiTheme="majorHAnsi" w:hAnsiTheme="majorHAnsi" w:cstheme="majorHAnsi"/>
          <w:sz w:val="24"/>
          <w:szCs w:val="24"/>
        </w:rPr>
        <w:t>had 4 times as many trials</w:t>
      </w:r>
      <w:r w:rsidR="00565AE5" w:rsidRPr="006D5C58">
        <w:rPr>
          <w:rFonts w:asciiTheme="majorHAnsi" w:hAnsiTheme="majorHAnsi" w:cstheme="majorHAnsi"/>
          <w:sz w:val="24"/>
          <w:szCs w:val="24"/>
        </w:rPr>
        <w:t xml:space="preserve"> as the other two groups.   This group had the</w:t>
      </w:r>
      <w:r w:rsidR="00050B15" w:rsidRPr="006D5C58">
        <w:rPr>
          <w:rFonts w:asciiTheme="majorHAnsi" w:hAnsiTheme="majorHAnsi" w:cstheme="majorHAnsi"/>
          <w:sz w:val="24"/>
          <w:szCs w:val="24"/>
        </w:rPr>
        <w:t xml:space="preserve"> same cumulative non-reinforced exposure to the CS- as subjects in the CS-40 group.  </w:t>
      </w:r>
      <w:r w:rsidR="00565AE5" w:rsidRPr="006D5C58">
        <w:rPr>
          <w:rFonts w:asciiTheme="majorHAnsi" w:hAnsiTheme="majorHAnsi" w:cstheme="majorHAnsi"/>
          <w:sz w:val="24"/>
          <w:szCs w:val="24"/>
        </w:rPr>
        <w:t>If cumulative non-reinforced exposure is important then the CS-10X4</w:t>
      </w:r>
      <w:del w:id="38" w:author="Windows User" w:date="2019-07-05T08:58:00Z">
        <w:r w:rsidR="00565AE5" w:rsidRPr="006D5C58" w:rsidDel="002471EC">
          <w:rPr>
            <w:rFonts w:asciiTheme="majorHAnsi" w:hAnsiTheme="majorHAnsi" w:cstheme="majorHAnsi"/>
            <w:sz w:val="24"/>
            <w:szCs w:val="24"/>
          </w:rPr>
          <w:delText>0</w:delText>
        </w:r>
      </w:del>
      <w:r w:rsidR="00565AE5" w:rsidRPr="006D5C58">
        <w:rPr>
          <w:rFonts w:asciiTheme="majorHAnsi" w:hAnsiTheme="majorHAnsi" w:cstheme="majorHAnsi"/>
          <w:sz w:val="24"/>
          <w:szCs w:val="24"/>
        </w:rPr>
        <w:t xml:space="preserve"> group should show greater inhibition than the CS-10 group and perhaps as much as the CS-40 group.   </w:t>
      </w:r>
      <w:r w:rsidR="00050B15" w:rsidRPr="006D5C58">
        <w:rPr>
          <w:rFonts w:asciiTheme="majorHAnsi" w:hAnsiTheme="majorHAnsi" w:cstheme="majorHAnsi"/>
          <w:sz w:val="24"/>
          <w:szCs w:val="24"/>
        </w:rPr>
        <w:t xml:space="preserve">  </w:t>
      </w:r>
      <w:del w:id="39" w:author="Windows User" w:date="2019-07-05T08:58:00Z">
        <w:r w:rsidR="00050B15" w:rsidRPr="006D5C58" w:rsidDel="002471EC">
          <w:rPr>
            <w:rFonts w:asciiTheme="majorHAnsi" w:hAnsiTheme="majorHAnsi" w:cstheme="majorHAnsi"/>
            <w:sz w:val="24"/>
            <w:szCs w:val="24"/>
          </w:rPr>
          <w:delText xml:space="preserve">While the </w:delText>
        </w:r>
        <w:r w:rsidR="00565AE5" w:rsidRPr="006D5C58" w:rsidDel="002471EC">
          <w:rPr>
            <w:rFonts w:asciiTheme="majorHAnsi" w:hAnsiTheme="majorHAnsi" w:cstheme="majorHAnsi"/>
            <w:sz w:val="24"/>
            <w:szCs w:val="24"/>
          </w:rPr>
          <w:delText>t</w:delText>
        </w:r>
      </w:del>
      <w:ins w:id="40" w:author="Windows User" w:date="2019-07-05T08:58:00Z">
        <w:r w:rsidR="002471EC">
          <w:rPr>
            <w:rFonts w:asciiTheme="majorHAnsi" w:hAnsiTheme="majorHAnsi" w:cstheme="majorHAnsi"/>
            <w:sz w:val="24"/>
            <w:szCs w:val="24"/>
          </w:rPr>
          <w:t>T</w:t>
        </w:r>
      </w:ins>
      <w:r w:rsidR="00565AE5" w:rsidRPr="006D5C58">
        <w:rPr>
          <w:rFonts w:asciiTheme="majorHAnsi" w:hAnsiTheme="majorHAnsi" w:cstheme="majorHAnsi"/>
          <w:sz w:val="24"/>
          <w:szCs w:val="24"/>
        </w:rPr>
        <w:t xml:space="preserve">rial-based </w:t>
      </w:r>
      <w:proofErr w:type="spellStart"/>
      <w:r w:rsidR="00050B15" w:rsidRPr="006D5C58">
        <w:rPr>
          <w:rFonts w:asciiTheme="majorHAnsi" w:hAnsiTheme="majorHAnsi" w:cstheme="majorHAnsi"/>
          <w:sz w:val="24"/>
          <w:szCs w:val="24"/>
        </w:rPr>
        <w:t>Rescorla</w:t>
      </w:r>
      <w:proofErr w:type="spellEnd"/>
      <w:r w:rsidR="00050B15" w:rsidRPr="006D5C58">
        <w:rPr>
          <w:rFonts w:asciiTheme="majorHAnsi" w:hAnsiTheme="majorHAnsi" w:cstheme="majorHAnsi"/>
          <w:sz w:val="24"/>
          <w:szCs w:val="24"/>
        </w:rPr>
        <w:t>-Wag</w:t>
      </w:r>
      <w:ins w:id="41" w:author="Windows User" w:date="2019-07-05T08:59:00Z">
        <w:r w:rsidR="002471EC">
          <w:rPr>
            <w:rFonts w:asciiTheme="majorHAnsi" w:hAnsiTheme="majorHAnsi" w:cstheme="majorHAnsi"/>
            <w:sz w:val="24"/>
            <w:szCs w:val="24"/>
          </w:rPr>
          <w:t>n</w:t>
        </w:r>
      </w:ins>
      <w:r w:rsidR="00050B15" w:rsidRPr="006D5C58">
        <w:rPr>
          <w:rFonts w:asciiTheme="majorHAnsi" w:hAnsiTheme="majorHAnsi" w:cstheme="majorHAnsi"/>
          <w:sz w:val="24"/>
          <w:szCs w:val="24"/>
        </w:rPr>
        <w:t xml:space="preserve">er </w:t>
      </w:r>
      <w:ins w:id="42" w:author="Windows User" w:date="2019-07-05T08:59:00Z">
        <w:r w:rsidR="002471EC">
          <w:rPr>
            <w:rFonts w:asciiTheme="majorHAnsi" w:hAnsiTheme="majorHAnsi" w:cstheme="majorHAnsi"/>
            <w:sz w:val="24"/>
            <w:szCs w:val="24"/>
          </w:rPr>
          <w:t xml:space="preserve">type </w:t>
        </w:r>
      </w:ins>
      <w:r w:rsidR="00050B15" w:rsidRPr="006D5C58">
        <w:rPr>
          <w:rFonts w:asciiTheme="majorHAnsi" w:hAnsiTheme="majorHAnsi" w:cstheme="majorHAnsi"/>
          <w:sz w:val="24"/>
          <w:szCs w:val="24"/>
        </w:rPr>
        <w:t>model</w:t>
      </w:r>
      <w:ins w:id="43" w:author="Windows User" w:date="2019-07-05T08:59:00Z">
        <w:r w:rsidR="002471EC">
          <w:rPr>
            <w:rFonts w:asciiTheme="majorHAnsi" w:hAnsiTheme="majorHAnsi" w:cstheme="majorHAnsi"/>
            <w:sz w:val="24"/>
            <w:szCs w:val="24"/>
          </w:rPr>
          <w:t>s</w:t>
        </w:r>
      </w:ins>
      <w:r w:rsidR="00050B15" w:rsidRPr="006D5C58">
        <w:rPr>
          <w:rFonts w:asciiTheme="majorHAnsi" w:hAnsiTheme="majorHAnsi" w:cstheme="majorHAnsi"/>
          <w:sz w:val="24"/>
          <w:szCs w:val="24"/>
        </w:rPr>
        <w:t xml:space="preserve"> predicts </w:t>
      </w:r>
      <w:r w:rsidR="00AE4540">
        <w:rPr>
          <w:rFonts w:asciiTheme="majorHAnsi" w:hAnsiTheme="majorHAnsi" w:cstheme="majorHAnsi"/>
          <w:sz w:val="24"/>
          <w:szCs w:val="24"/>
        </w:rPr>
        <w:t>faster</w:t>
      </w:r>
      <w:r w:rsidR="00AE4540" w:rsidRPr="006D5C58">
        <w:rPr>
          <w:rFonts w:asciiTheme="majorHAnsi" w:hAnsiTheme="majorHAnsi" w:cstheme="majorHAnsi"/>
          <w:sz w:val="24"/>
          <w:szCs w:val="24"/>
        </w:rPr>
        <w:t xml:space="preserve"> </w:t>
      </w:r>
      <w:r w:rsidR="00050B15" w:rsidRPr="006D5C58">
        <w:rPr>
          <w:rFonts w:asciiTheme="majorHAnsi" w:hAnsiTheme="majorHAnsi" w:cstheme="majorHAnsi"/>
          <w:sz w:val="24"/>
          <w:szCs w:val="24"/>
        </w:rPr>
        <w:t xml:space="preserve">inhibition in the CS-40 group than in the CS-10 group </w:t>
      </w:r>
      <w:ins w:id="44" w:author="Windows User" w:date="2019-07-05T08:59:00Z">
        <w:r w:rsidR="002471EC">
          <w:rPr>
            <w:rFonts w:asciiTheme="majorHAnsi" w:hAnsiTheme="majorHAnsi" w:cstheme="majorHAnsi"/>
            <w:sz w:val="24"/>
            <w:szCs w:val="24"/>
          </w:rPr>
          <w:t>under the assumption that the 40s CS- is composed of more hypothetical trials</w:t>
        </w:r>
      </w:ins>
      <w:ins w:id="45" w:author="Windows User" w:date="2019-07-05T09:00:00Z">
        <w:r w:rsidR="002471EC">
          <w:rPr>
            <w:rFonts w:asciiTheme="majorHAnsi" w:hAnsiTheme="majorHAnsi" w:cstheme="majorHAnsi"/>
            <w:sz w:val="24"/>
            <w:szCs w:val="24"/>
          </w:rPr>
          <w:t xml:space="preserve"> than the 10s CS-. In this view, </w:t>
        </w:r>
      </w:ins>
      <w:del w:id="46" w:author="Windows User" w:date="2019-07-05T09:00:00Z">
        <w:r w:rsidR="00050B15" w:rsidRPr="006D5C58" w:rsidDel="002471EC">
          <w:rPr>
            <w:rFonts w:asciiTheme="majorHAnsi" w:hAnsiTheme="majorHAnsi" w:cstheme="majorHAnsi"/>
            <w:sz w:val="24"/>
            <w:szCs w:val="24"/>
          </w:rPr>
          <w:delText>the model predicts that</w:delText>
        </w:r>
      </w:del>
      <w:r w:rsidR="00050B15" w:rsidRPr="006D5C58">
        <w:rPr>
          <w:rFonts w:asciiTheme="majorHAnsi" w:hAnsiTheme="majorHAnsi" w:cstheme="majorHAnsi"/>
          <w:sz w:val="24"/>
          <w:szCs w:val="24"/>
        </w:rPr>
        <w:t xml:space="preserve"> the CS-10X4 group should show inhibition that was at least as strong as the inhibition in the CS-40 group.</w:t>
      </w:r>
      <w:r w:rsidR="00565AE5" w:rsidRPr="006D5C58">
        <w:rPr>
          <w:rFonts w:asciiTheme="majorHAnsi" w:hAnsiTheme="majorHAnsi" w:cstheme="majorHAnsi"/>
          <w:sz w:val="24"/>
          <w:szCs w:val="24"/>
        </w:rPr>
        <w:t xml:space="preserve">  In contrast, the </w:t>
      </w:r>
      <w:r w:rsidR="00DD4E4E" w:rsidRPr="006D5C58">
        <w:rPr>
          <w:rFonts w:asciiTheme="majorHAnsi" w:hAnsiTheme="majorHAnsi" w:cstheme="majorHAnsi"/>
          <w:sz w:val="24"/>
          <w:szCs w:val="24"/>
        </w:rPr>
        <w:t>time based</w:t>
      </w:r>
      <w:r w:rsidR="00565AE5" w:rsidRPr="006D5C58">
        <w:rPr>
          <w:rFonts w:asciiTheme="majorHAnsi" w:hAnsiTheme="majorHAnsi" w:cstheme="majorHAnsi"/>
          <w:sz w:val="24"/>
          <w:szCs w:val="24"/>
        </w:rPr>
        <w:t xml:space="preserve"> models predict that the duration of the CS- should be the important aspect of the protocol and that both CS-10 groups should show less inhibition than the CS-40 group.</w:t>
      </w:r>
    </w:p>
    <w:p w14:paraId="5586FDBA" w14:textId="584714E8" w:rsidR="00050B15" w:rsidRPr="006D5C58" w:rsidRDefault="000A0611" w:rsidP="0060326A">
      <w:pPr>
        <w:spacing w:line="480" w:lineRule="auto"/>
        <w:rPr>
          <w:rFonts w:asciiTheme="majorHAnsi" w:hAnsiTheme="majorHAnsi" w:cstheme="majorHAnsi"/>
          <w:b/>
          <w:sz w:val="24"/>
          <w:szCs w:val="24"/>
        </w:rPr>
      </w:pPr>
      <w:r w:rsidRPr="006D5C58">
        <w:rPr>
          <w:rFonts w:asciiTheme="majorHAnsi" w:hAnsiTheme="majorHAnsi" w:cstheme="majorHAnsi"/>
          <w:b/>
          <w:sz w:val="24"/>
          <w:szCs w:val="24"/>
        </w:rPr>
        <w:t>Method</w:t>
      </w:r>
    </w:p>
    <w:p w14:paraId="262DD7BE" w14:textId="77777777" w:rsidR="00250431" w:rsidRPr="006D5C58" w:rsidRDefault="00250431" w:rsidP="0002274B">
      <w:pPr>
        <w:spacing w:line="480" w:lineRule="auto"/>
        <w:rPr>
          <w:rFonts w:asciiTheme="majorHAnsi" w:hAnsiTheme="majorHAnsi" w:cstheme="majorHAnsi"/>
          <w:sz w:val="24"/>
          <w:szCs w:val="24"/>
        </w:rPr>
      </w:pPr>
      <w:r w:rsidRPr="006D5C58">
        <w:rPr>
          <w:rFonts w:asciiTheme="majorHAnsi" w:hAnsiTheme="majorHAnsi" w:cstheme="majorHAnsi"/>
          <w:b/>
          <w:sz w:val="24"/>
          <w:szCs w:val="24"/>
        </w:rPr>
        <w:t>Subjects</w:t>
      </w:r>
      <w:r w:rsidRPr="006D5C58">
        <w:rPr>
          <w:rFonts w:asciiTheme="majorHAnsi" w:hAnsiTheme="majorHAnsi" w:cstheme="majorHAnsi"/>
          <w:sz w:val="24"/>
          <w:szCs w:val="24"/>
        </w:rPr>
        <w:t>.  Thirty-two male Sprague Dawley rats were housed, fed and handled under identical conditions as the rats from the previous experiment.</w:t>
      </w:r>
    </w:p>
    <w:p w14:paraId="47BA68C4" w14:textId="77777777" w:rsidR="00250431" w:rsidRPr="006D5C58" w:rsidRDefault="00250431">
      <w:pPr>
        <w:spacing w:line="480" w:lineRule="auto"/>
        <w:rPr>
          <w:rFonts w:asciiTheme="majorHAnsi" w:hAnsiTheme="majorHAnsi" w:cstheme="majorHAnsi"/>
          <w:sz w:val="24"/>
          <w:szCs w:val="24"/>
        </w:rPr>
      </w:pPr>
      <w:r w:rsidRPr="006D5C58">
        <w:rPr>
          <w:rFonts w:asciiTheme="majorHAnsi" w:hAnsiTheme="majorHAnsi" w:cstheme="majorHAnsi"/>
          <w:b/>
          <w:sz w:val="24"/>
          <w:szCs w:val="24"/>
        </w:rPr>
        <w:t xml:space="preserve"> Apparatus</w:t>
      </w:r>
      <w:r w:rsidRPr="006D5C58">
        <w:rPr>
          <w:rFonts w:asciiTheme="majorHAnsi" w:hAnsiTheme="majorHAnsi" w:cstheme="majorHAnsi"/>
          <w:sz w:val="24"/>
          <w:szCs w:val="24"/>
        </w:rPr>
        <w:t xml:space="preserve">.  In Experiment 3, eight experimental chambers identical to those used in Experiment 1 were used.  </w:t>
      </w:r>
    </w:p>
    <w:p w14:paraId="1A7E9C66" w14:textId="6B0E6C7C" w:rsidR="00FB7271" w:rsidRDefault="00250431" w:rsidP="0060326A">
      <w:pPr>
        <w:spacing w:line="480" w:lineRule="auto"/>
        <w:rPr>
          <w:ins w:id="47" w:author="Windows User" w:date="2019-07-05T09:16:00Z"/>
          <w:rFonts w:asciiTheme="majorHAnsi" w:hAnsiTheme="majorHAnsi" w:cstheme="majorHAnsi"/>
          <w:sz w:val="24"/>
          <w:szCs w:val="24"/>
        </w:rPr>
      </w:pPr>
      <w:r w:rsidRPr="006D5C58">
        <w:rPr>
          <w:rFonts w:asciiTheme="majorHAnsi" w:hAnsiTheme="majorHAnsi" w:cstheme="majorHAnsi"/>
          <w:b/>
          <w:sz w:val="24"/>
          <w:szCs w:val="24"/>
        </w:rPr>
        <w:lastRenderedPageBreak/>
        <w:t>Procedure</w:t>
      </w:r>
      <w:r w:rsidRPr="006D5C58">
        <w:rPr>
          <w:rFonts w:asciiTheme="majorHAnsi" w:hAnsiTheme="majorHAnsi" w:cstheme="majorHAnsi"/>
          <w:sz w:val="24"/>
          <w:szCs w:val="24"/>
        </w:rPr>
        <w:t xml:space="preserve">.  Rats were tested in </w:t>
      </w:r>
      <w:del w:id="48" w:author="Windows User" w:date="2019-07-05T09:17:00Z">
        <w:r w:rsidRPr="006D5C58" w:rsidDel="00FB7271">
          <w:rPr>
            <w:rFonts w:asciiTheme="majorHAnsi" w:hAnsiTheme="majorHAnsi" w:cstheme="majorHAnsi"/>
            <w:sz w:val="24"/>
            <w:szCs w:val="24"/>
          </w:rPr>
          <w:delText xml:space="preserve">four </w:delText>
        </w:r>
      </w:del>
      <w:ins w:id="49" w:author="Windows User" w:date="2019-07-05T09:17:00Z">
        <w:r w:rsidR="00FB7271">
          <w:rPr>
            <w:rFonts w:asciiTheme="majorHAnsi" w:hAnsiTheme="majorHAnsi" w:cstheme="majorHAnsi"/>
            <w:sz w:val="24"/>
            <w:szCs w:val="24"/>
          </w:rPr>
          <w:t>three</w:t>
        </w:r>
        <w:r w:rsidR="00FB7271" w:rsidRPr="006D5C58">
          <w:rPr>
            <w:rFonts w:asciiTheme="majorHAnsi" w:hAnsiTheme="majorHAnsi" w:cstheme="majorHAnsi"/>
            <w:sz w:val="24"/>
            <w:szCs w:val="24"/>
          </w:rPr>
          <w:t xml:space="preserve"> </w:t>
        </w:r>
      </w:ins>
      <w:r w:rsidRPr="006D5C58">
        <w:rPr>
          <w:rFonts w:asciiTheme="majorHAnsi" w:hAnsiTheme="majorHAnsi" w:cstheme="majorHAnsi"/>
          <w:sz w:val="24"/>
          <w:szCs w:val="24"/>
        </w:rPr>
        <w:t xml:space="preserve">different groups </w:t>
      </w:r>
      <w:proofErr w:type="gramStart"/>
      <w:r w:rsidRPr="006D5C58">
        <w:rPr>
          <w:rFonts w:asciiTheme="majorHAnsi" w:hAnsiTheme="majorHAnsi" w:cstheme="majorHAnsi"/>
          <w:sz w:val="24"/>
          <w:szCs w:val="24"/>
        </w:rPr>
        <w:t xml:space="preserve">of  </w:t>
      </w:r>
      <w:proofErr w:type="gramEnd"/>
      <w:del w:id="50" w:author="Windows User" w:date="2019-07-05T09:07:00Z">
        <w:r w:rsidRPr="006D5C58" w:rsidDel="002471EC">
          <w:rPr>
            <w:rFonts w:asciiTheme="majorHAnsi" w:hAnsiTheme="majorHAnsi" w:cstheme="majorHAnsi"/>
            <w:b/>
            <w:sz w:val="24"/>
            <w:szCs w:val="24"/>
          </w:rPr>
          <w:delText xml:space="preserve">xx </w:delText>
        </w:r>
      </w:del>
      <w:ins w:id="51" w:author="Windows User" w:date="2019-07-05T09:07:00Z">
        <w:r w:rsidR="002471EC">
          <w:rPr>
            <w:rFonts w:asciiTheme="majorHAnsi" w:hAnsiTheme="majorHAnsi" w:cstheme="majorHAnsi"/>
            <w:sz w:val="24"/>
            <w:szCs w:val="24"/>
          </w:rPr>
          <w:t>8</w:t>
        </w:r>
        <w:r w:rsidR="002471EC" w:rsidRPr="006D5C58">
          <w:rPr>
            <w:rFonts w:asciiTheme="majorHAnsi" w:hAnsiTheme="majorHAnsi" w:cstheme="majorHAnsi"/>
            <w:b/>
            <w:sz w:val="24"/>
            <w:szCs w:val="24"/>
          </w:rPr>
          <w:t xml:space="preserve"> </w:t>
        </w:r>
      </w:ins>
      <w:r w:rsidRPr="006D5C58">
        <w:rPr>
          <w:rFonts w:asciiTheme="majorHAnsi" w:hAnsiTheme="majorHAnsi" w:cstheme="majorHAnsi"/>
          <w:sz w:val="24"/>
          <w:szCs w:val="24"/>
        </w:rPr>
        <w:t xml:space="preserve">rats each.  </w:t>
      </w:r>
      <w:r w:rsidR="00180C1C" w:rsidRPr="006D5C58">
        <w:rPr>
          <w:rFonts w:asciiTheme="majorHAnsi" w:hAnsiTheme="majorHAnsi" w:cstheme="majorHAnsi"/>
          <w:sz w:val="24"/>
          <w:szCs w:val="24"/>
        </w:rPr>
        <w:t xml:space="preserve">All rats received 2 sessions of magazine training, identical to the training in the previous experiment, followed by </w:t>
      </w:r>
      <w:del w:id="52" w:author="Windows User" w:date="2019-07-05T09:15:00Z">
        <w:r w:rsidR="00180C1C" w:rsidRPr="006D5C58" w:rsidDel="00FB7271">
          <w:rPr>
            <w:rFonts w:asciiTheme="majorHAnsi" w:hAnsiTheme="majorHAnsi" w:cstheme="majorHAnsi"/>
            <w:sz w:val="24"/>
            <w:szCs w:val="24"/>
          </w:rPr>
          <w:delText xml:space="preserve">xx </w:delText>
        </w:r>
      </w:del>
      <w:ins w:id="53" w:author="Windows User" w:date="2019-07-05T09:15:00Z">
        <w:r w:rsidR="00FB7271">
          <w:rPr>
            <w:rFonts w:asciiTheme="majorHAnsi" w:hAnsiTheme="majorHAnsi" w:cstheme="majorHAnsi"/>
            <w:sz w:val="24"/>
            <w:szCs w:val="24"/>
          </w:rPr>
          <w:t>35</w:t>
        </w:r>
        <w:r w:rsidR="00FB7271" w:rsidRPr="006D5C58">
          <w:rPr>
            <w:rFonts w:asciiTheme="majorHAnsi" w:hAnsiTheme="majorHAnsi" w:cstheme="majorHAnsi"/>
            <w:sz w:val="24"/>
            <w:szCs w:val="24"/>
          </w:rPr>
          <w:t xml:space="preserve"> </w:t>
        </w:r>
      </w:ins>
      <w:r w:rsidR="00180C1C" w:rsidRPr="006D5C58">
        <w:rPr>
          <w:rFonts w:asciiTheme="majorHAnsi" w:hAnsiTheme="majorHAnsi" w:cstheme="majorHAnsi"/>
          <w:sz w:val="24"/>
          <w:szCs w:val="24"/>
        </w:rPr>
        <w:t>sessions of experimental testing.</w:t>
      </w:r>
      <w:ins w:id="54" w:author="Windows User" w:date="2019-07-05T09:07:00Z">
        <w:r w:rsidR="002471EC">
          <w:rPr>
            <w:rFonts w:asciiTheme="majorHAnsi" w:hAnsiTheme="majorHAnsi" w:cstheme="majorHAnsi"/>
            <w:sz w:val="24"/>
            <w:szCs w:val="24"/>
          </w:rPr>
          <w:t xml:space="preserve"> </w:t>
        </w:r>
      </w:ins>
      <w:r w:rsidRPr="006D5C58">
        <w:rPr>
          <w:rFonts w:asciiTheme="majorHAnsi" w:hAnsiTheme="majorHAnsi" w:cstheme="majorHAnsi"/>
          <w:sz w:val="24"/>
          <w:szCs w:val="24"/>
        </w:rPr>
        <w:t>Rats were assigned randomly into one of the following groups: CS-10, CS-40</w:t>
      </w:r>
      <w:proofErr w:type="gramStart"/>
      <w:r w:rsidRPr="006D5C58">
        <w:rPr>
          <w:rFonts w:asciiTheme="majorHAnsi" w:hAnsiTheme="majorHAnsi" w:cstheme="majorHAnsi"/>
          <w:sz w:val="24"/>
          <w:szCs w:val="24"/>
        </w:rPr>
        <w:t xml:space="preserve">, </w:t>
      </w:r>
      <w:proofErr w:type="gramEnd"/>
      <w:del w:id="55" w:author="Windows User" w:date="2019-07-05T09:17:00Z">
        <w:r w:rsidRPr="006D5C58" w:rsidDel="00FB7271">
          <w:rPr>
            <w:rFonts w:asciiTheme="majorHAnsi" w:hAnsiTheme="majorHAnsi" w:cstheme="majorHAnsi"/>
            <w:sz w:val="24"/>
            <w:szCs w:val="24"/>
          </w:rPr>
          <w:delText>CS-10-30</w:delText>
        </w:r>
      </w:del>
      <w:r w:rsidRPr="006D5C58">
        <w:rPr>
          <w:rFonts w:asciiTheme="majorHAnsi" w:hAnsiTheme="majorHAnsi" w:cstheme="majorHAnsi"/>
          <w:sz w:val="24"/>
          <w:szCs w:val="24"/>
        </w:rPr>
        <w:t xml:space="preserve">, CS-10X4.    As in the previous experiment, during experimental testing, all subjects received pellets on an exponential distribution with a mean of 20 seconds during the ITI and no pellets </w:t>
      </w:r>
      <w:ins w:id="56" w:author="Windows User" w:date="2019-07-05T09:17:00Z">
        <w:r w:rsidR="005C1DF1">
          <w:rPr>
            <w:rFonts w:asciiTheme="majorHAnsi" w:hAnsiTheme="majorHAnsi" w:cstheme="majorHAnsi"/>
            <w:sz w:val="24"/>
            <w:szCs w:val="24"/>
          </w:rPr>
          <w:t>d</w:t>
        </w:r>
      </w:ins>
      <w:del w:id="57" w:author="Windows User" w:date="2019-07-05T09:17:00Z">
        <w:r w:rsidRPr="006D5C58" w:rsidDel="005C1DF1">
          <w:rPr>
            <w:rFonts w:asciiTheme="majorHAnsi" w:hAnsiTheme="majorHAnsi" w:cstheme="majorHAnsi"/>
            <w:sz w:val="24"/>
            <w:szCs w:val="24"/>
          </w:rPr>
          <w:delText>c</w:delText>
        </w:r>
      </w:del>
      <w:r w:rsidRPr="006D5C58">
        <w:rPr>
          <w:rFonts w:asciiTheme="majorHAnsi" w:hAnsiTheme="majorHAnsi" w:cstheme="majorHAnsi"/>
          <w:sz w:val="24"/>
          <w:szCs w:val="24"/>
        </w:rPr>
        <w:t xml:space="preserve">uring the CS- presentations, which were always of fixed duration.  In groups CS-10 </w:t>
      </w:r>
      <w:r w:rsidR="00A739FF" w:rsidRPr="006D5C58">
        <w:rPr>
          <w:rFonts w:asciiTheme="majorHAnsi" w:hAnsiTheme="majorHAnsi" w:cstheme="majorHAnsi"/>
          <w:sz w:val="24"/>
          <w:szCs w:val="24"/>
        </w:rPr>
        <w:t xml:space="preserve">and </w:t>
      </w:r>
      <w:r w:rsidRPr="006D5C58">
        <w:rPr>
          <w:rFonts w:asciiTheme="majorHAnsi" w:hAnsiTheme="majorHAnsi" w:cstheme="majorHAnsi"/>
          <w:sz w:val="24"/>
          <w:szCs w:val="24"/>
        </w:rPr>
        <w:t xml:space="preserve">CS-40, rats were exposed to </w:t>
      </w:r>
      <w:r w:rsidR="00A739FF" w:rsidRPr="006D5C58">
        <w:rPr>
          <w:rFonts w:asciiTheme="majorHAnsi" w:hAnsiTheme="majorHAnsi" w:cstheme="majorHAnsi"/>
          <w:sz w:val="24"/>
          <w:szCs w:val="24"/>
        </w:rPr>
        <w:t xml:space="preserve">32 </w:t>
      </w:r>
      <w:r w:rsidRPr="006D5C58">
        <w:rPr>
          <w:rFonts w:asciiTheme="majorHAnsi" w:hAnsiTheme="majorHAnsi" w:cstheme="majorHAnsi"/>
          <w:sz w:val="24"/>
          <w:szCs w:val="24"/>
        </w:rPr>
        <w:t xml:space="preserve">tones during each session.  </w:t>
      </w:r>
      <w:ins w:id="58" w:author="Windows User" w:date="2019-07-05T09:18:00Z">
        <w:r w:rsidR="005C1DF1" w:rsidRPr="006D5C58">
          <w:rPr>
            <w:rFonts w:asciiTheme="majorHAnsi" w:hAnsiTheme="majorHAnsi" w:cstheme="majorHAnsi"/>
            <w:sz w:val="24"/>
            <w:szCs w:val="24"/>
          </w:rPr>
          <w:t xml:space="preserve">.   Group CS-10X4 received </w:t>
        </w:r>
        <w:r w:rsidR="005C1DF1">
          <w:rPr>
            <w:rFonts w:asciiTheme="majorHAnsi" w:hAnsiTheme="majorHAnsi" w:cstheme="majorHAnsi"/>
            <w:sz w:val="24"/>
            <w:szCs w:val="24"/>
          </w:rPr>
          <w:t>128,</w:t>
        </w:r>
        <w:r w:rsidR="005C1DF1" w:rsidRPr="006D5C58">
          <w:rPr>
            <w:rFonts w:asciiTheme="majorHAnsi" w:hAnsiTheme="majorHAnsi" w:cstheme="majorHAnsi"/>
            <w:sz w:val="24"/>
            <w:szCs w:val="24"/>
          </w:rPr>
          <w:t xml:space="preserve"> 10s CS</w:t>
        </w:r>
        <w:r w:rsidR="005C1DF1">
          <w:rPr>
            <w:rFonts w:asciiTheme="majorHAnsi" w:hAnsiTheme="majorHAnsi" w:cstheme="majorHAnsi"/>
            <w:sz w:val="24"/>
            <w:szCs w:val="24"/>
          </w:rPr>
          <w:t>-</w:t>
        </w:r>
        <w:r w:rsidR="005C1DF1" w:rsidRPr="006D5C58">
          <w:rPr>
            <w:rFonts w:asciiTheme="majorHAnsi" w:hAnsiTheme="majorHAnsi" w:cstheme="majorHAnsi"/>
            <w:sz w:val="24"/>
            <w:szCs w:val="24"/>
          </w:rPr>
          <w:t xml:space="preserve"> presentations per session</w:t>
        </w:r>
        <w:r w:rsidR="005C1DF1">
          <w:rPr>
            <w:rFonts w:asciiTheme="majorHAnsi" w:hAnsiTheme="majorHAnsi" w:cstheme="majorHAnsi"/>
            <w:sz w:val="24"/>
            <w:szCs w:val="24"/>
          </w:rPr>
          <w:t xml:space="preserve">. </w:t>
        </w:r>
      </w:ins>
      <w:r w:rsidRPr="006D5C58">
        <w:rPr>
          <w:rFonts w:asciiTheme="majorHAnsi" w:hAnsiTheme="majorHAnsi" w:cstheme="majorHAnsi"/>
          <w:sz w:val="24"/>
          <w:szCs w:val="24"/>
        </w:rPr>
        <w:t xml:space="preserve"> ITI </w:t>
      </w:r>
      <w:proofErr w:type="spellStart"/>
      <w:r w:rsidRPr="006D5C58">
        <w:rPr>
          <w:rFonts w:asciiTheme="majorHAnsi" w:hAnsiTheme="majorHAnsi" w:cstheme="majorHAnsi"/>
          <w:sz w:val="24"/>
          <w:szCs w:val="24"/>
        </w:rPr>
        <w:t>reinforcers</w:t>
      </w:r>
      <w:proofErr w:type="spellEnd"/>
      <w:r w:rsidRPr="006D5C58">
        <w:rPr>
          <w:rFonts w:asciiTheme="majorHAnsi" w:hAnsiTheme="majorHAnsi" w:cstheme="majorHAnsi"/>
          <w:sz w:val="24"/>
          <w:szCs w:val="24"/>
        </w:rPr>
        <w:t xml:space="preserve"> could resume immediately following termination of </w:t>
      </w:r>
      <w:del w:id="59" w:author="Windows User" w:date="2019-07-05T09:19:00Z">
        <w:r w:rsidRPr="006D5C58" w:rsidDel="005C1DF1">
          <w:rPr>
            <w:rFonts w:asciiTheme="majorHAnsi" w:hAnsiTheme="majorHAnsi" w:cstheme="majorHAnsi"/>
            <w:sz w:val="24"/>
            <w:szCs w:val="24"/>
          </w:rPr>
          <w:delText>a 10s or 40s tone in groups CS-10 and CS-40, respectively</w:delText>
        </w:r>
      </w:del>
      <w:ins w:id="60" w:author="Windows User" w:date="2019-07-05T09:19:00Z">
        <w:r w:rsidR="005C1DF1">
          <w:rPr>
            <w:rFonts w:asciiTheme="majorHAnsi" w:hAnsiTheme="majorHAnsi" w:cstheme="majorHAnsi"/>
            <w:sz w:val="24"/>
            <w:szCs w:val="24"/>
          </w:rPr>
          <w:t>the tone CS-</w:t>
        </w:r>
      </w:ins>
      <w:del w:id="61" w:author="Windows User" w:date="2019-07-05T09:18:00Z">
        <w:r w:rsidRPr="006D5C58" w:rsidDel="005C1DF1">
          <w:rPr>
            <w:rFonts w:asciiTheme="majorHAnsi" w:hAnsiTheme="majorHAnsi" w:cstheme="majorHAnsi"/>
            <w:sz w:val="24"/>
            <w:szCs w:val="24"/>
          </w:rPr>
          <w:delText xml:space="preserve">.   Group CS-10X4 received </w:delText>
        </w:r>
      </w:del>
      <w:del w:id="62" w:author="Windows User" w:date="2019-07-05T09:16:00Z">
        <w:r w:rsidRPr="006D5C58" w:rsidDel="00FB7271">
          <w:rPr>
            <w:rFonts w:asciiTheme="majorHAnsi" w:hAnsiTheme="majorHAnsi" w:cstheme="majorHAnsi"/>
            <w:sz w:val="24"/>
            <w:szCs w:val="24"/>
          </w:rPr>
          <w:delText>4 times as many</w:delText>
        </w:r>
      </w:del>
      <w:del w:id="63" w:author="Windows User" w:date="2019-07-05T09:18:00Z">
        <w:r w:rsidRPr="006D5C58" w:rsidDel="005C1DF1">
          <w:rPr>
            <w:rFonts w:asciiTheme="majorHAnsi" w:hAnsiTheme="majorHAnsi" w:cstheme="majorHAnsi"/>
            <w:sz w:val="24"/>
            <w:szCs w:val="24"/>
          </w:rPr>
          <w:delText xml:space="preserve"> 10s CS presentations per session</w:delText>
        </w:r>
      </w:del>
      <w:r w:rsidRPr="006D5C58">
        <w:rPr>
          <w:rFonts w:asciiTheme="majorHAnsi" w:hAnsiTheme="majorHAnsi" w:cstheme="majorHAnsi"/>
          <w:sz w:val="24"/>
          <w:szCs w:val="24"/>
        </w:rPr>
        <w:t xml:space="preserve"> </w:t>
      </w:r>
      <w:del w:id="64" w:author="Windows User" w:date="2019-07-05T09:19:00Z">
        <w:r w:rsidR="00AE4540" w:rsidDel="005C1DF1">
          <w:rPr>
            <w:rFonts w:asciiTheme="majorHAnsi" w:hAnsiTheme="majorHAnsi" w:cstheme="majorHAnsi"/>
            <w:sz w:val="24"/>
            <w:szCs w:val="24"/>
          </w:rPr>
          <w:delText>as did</w:delText>
        </w:r>
        <w:r w:rsidR="00AE4540" w:rsidRPr="006D5C58" w:rsidDel="005C1DF1">
          <w:rPr>
            <w:rFonts w:asciiTheme="majorHAnsi" w:hAnsiTheme="majorHAnsi" w:cstheme="majorHAnsi"/>
            <w:sz w:val="24"/>
            <w:szCs w:val="24"/>
          </w:rPr>
          <w:delText xml:space="preserve"> </w:delText>
        </w:r>
        <w:r w:rsidRPr="006D5C58" w:rsidDel="005C1DF1">
          <w:rPr>
            <w:rFonts w:asciiTheme="majorHAnsi" w:hAnsiTheme="majorHAnsi" w:cstheme="majorHAnsi"/>
            <w:sz w:val="24"/>
            <w:szCs w:val="24"/>
          </w:rPr>
          <w:delText>Group CS-</w:delText>
        </w:r>
        <w:commentRangeStart w:id="65"/>
        <w:r w:rsidRPr="006D5C58" w:rsidDel="005C1DF1">
          <w:rPr>
            <w:rFonts w:asciiTheme="majorHAnsi" w:hAnsiTheme="majorHAnsi" w:cstheme="majorHAnsi"/>
            <w:sz w:val="24"/>
            <w:szCs w:val="24"/>
          </w:rPr>
          <w:delText>10</w:delText>
        </w:r>
        <w:commentRangeEnd w:id="65"/>
        <w:r w:rsidR="00AE4540" w:rsidDel="005C1DF1">
          <w:rPr>
            <w:rStyle w:val="CommentReference"/>
          </w:rPr>
          <w:commentReference w:id="65"/>
        </w:r>
        <w:r w:rsidRPr="006D5C58" w:rsidDel="005C1DF1">
          <w:rPr>
            <w:rFonts w:asciiTheme="majorHAnsi" w:hAnsiTheme="majorHAnsi" w:cstheme="majorHAnsi"/>
            <w:sz w:val="24"/>
            <w:szCs w:val="24"/>
          </w:rPr>
          <w:delText xml:space="preserve">.  </w:delText>
        </w:r>
      </w:del>
    </w:p>
    <w:p w14:paraId="39F9F0A8" w14:textId="25A08798" w:rsidR="000A0611" w:rsidRPr="006D5C58" w:rsidRDefault="00AE4540" w:rsidP="0060326A">
      <w:pPr>
        <w:spacing w:line="480" w:lineRule="auto"/>
        <w:rPr>
          <w:rFonts w:asciiTheme="majorHAnsi" w:hAnsiTheme="majorHAnsi" w:cstheme="majorHAnsi"/>
          <w:b/>
          <w:sz w:val="24"/>
          <w:szCs w:val="24"/>
        </w:rPr>
      </w:pPr>
      <w:r>
        <w:rPr>
          <w:rFonts w:asciiTheme="majorHAnsi" w:hAnsiTheme="majorHAnsi" w:cstheme="majorHAnsi"/>
          <w:b/>
          <w:sz w:val="24"/>
          <w:szCs w:val="24"/>
        </w:rPr>
        <w:t>Results</w:t>
      </w:r>
    </w:p>
    <w:p w14:paraId="7E3A5FE7" w14:textId="1DE2CBE3" w:rsidR="00A21E12" w:rsidRPr="006D5C58" w:rsidRDefault="00671C78"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Figure 8</w:t>
      </w:r>
      <w:r w:rsidR="006E7BC8" w:rsidRPr="006D5C58">
        <w:rPr>
          <w:rFonts w:asciiTheme="majorHAnsi" w:hAnsiTheme="majorHAnsi" w:cstheme="majorHAnsi"/>
          <w:sz w:val="24"/>
          <w:szCs w:val="24"/>
        </w:rPr>
        <w:t xml:space="preserve"> shows again that the duration of a CS- had a large impact on inhibitory learning but cumulative exposure to the CS- did not.   The figure shows the average difference between responding during the ITI and CS- for all groups.  As in the previous experiment we analyzed the data in more detail to obtain measures of acquisition speed and asymptotic levels of inhibition.    Figure</w:t>
      </w:r>
      <w:r w:rsidRPr="006D5C58">
        <w:rPr>
          <w:rFonts w:asciiTheme="majorHAnsi" w:hAnsiTheme="majorHAnsi" w:cstheme="majorHAnsi"/>
          <w:sz w:val="24"/>
          <w:szCs w:val="24"/>
        </w:rPr>
        <w:t xml:space="preserve"> 8</w:t>
      </w:r>
      <w:r w:rsidR="006E7BC8" w:rsidRPr="006D5C58">
        <w:rPr>
          <w:rFonts w:asciiTheme="majorHAnsi" w:hAnsiTheme="majorHAnsi" w:cstheme="majorHAnsi"/>
          <w:sz w:val="24"/>
          <w:szCs w:val="24"/>
        </w:rPr>
        <w:t xml:space="preserve"> s</w:t>
      </w:r>
      <w:r w:rsidRPr="006D5C58">
        <w:rPr>
          <w:rFonts w:asciiTheme="majorHAnsi" w:hAnsiTheme="majorHAnsi" w:cstheme="majorHAnsi"/>
          <w:sz w:val="24"/>
          <w:szCs w:val="24"/>
        </w:rPr>
        <w:t>uggests</w:t>
      </w:r>
      <w:r w:rsidR="006E7BC8" w:rsidRPr="006D5C58">
        <w:rPr>
          <w:rFonts w:asciiTheme="majorHAnsi" w:hAnsiTheme="majorHAnsi" w:cstheme="majorHAnsi"/>
          <w:sz w:val="24"/>
          <w:szCs w:val="24"/>
        </w:rPr>
        <w:t xml:space="preserve"> that the speed of acquisition was faster for </w:t>
      </w:r>
      <w:r w:rsidR="00A21E12" w:rsidRPr="006D5C58">
        <w:rPr>
          <w:rFonts w:asciiTheme="majorHAnsi" w:hAnsiTheme="majorHAnsi" w:cstheme="majorHAnsi"/>
          <w:sz w:val="24"/>
          <w:szCs w:val="24"/>
        </w:rPr>
        <w:t xml:space="preserve">subjects in </w:t>
      </w:r>
      <w:r w:rsidR="006E7BC8" w:rsidRPr="006D5C58">
        <w:rPr>
          <w:rFonts w:asciiTheme="majorHAnsi" w:hAnsiTheme="majorHAnsi" w:cstheme="majorHAnsi"/>
          <w:sz w:val="24"/>
          <w:szCs w:val="24"/>
        </w:rPr>
        <w:t xml:space="preserve">CS-40 than for </w:t>
      </w:r>
      <w:r w:rsidR="00A21E12" w:rsidRPr="006D5C58">
        <w:rPr>
          <w:rFonts w:asciiTheme="majorHAnsi" w:hAnsiTheme="majorHAnsi" w:cstheme="majorHAnsi"/>
          <w:sz w:val="24"/>
          <w:szCs w:val="24"/>
        </w:rPr>
        <w:t xml:space="preserve">those in </w:t>
      </w:r>
      <w:r w:rsidR="006E7BC8" w:rsidRPr="006D5C58">
        <w:rPr>
          <w:rFonts w:asciiTheme="majorHAnsi" w:hAnsiTheme="majorHAnsi" w:cstheme="majorHAnsi"/>
          <w:sz w:val="24"/>
          <w:szCs w:val="24"/>
        </w:rPr>
        <w:t>CS-10.   It also shows that</w:t>
      </w:r>
      <w:r w:rsidR="00A21E12" w:rsidRPr="006D5C58">
        <w:rPr>
          <w:rFonts w:asciiTheme="majorHAnsi" w:hAnsiTheme="majorHAnsi" w:cstheme="majorHAnsi"/>
          <w:sz w:val="24"/>
          <w:szCs w:val="24"/>
        </w:rPr>
        <w:t xml:space="preserve"> greater number of exposures to the 10s CS-</w:t>
      </w:r>
      <w:r w:rsidR="006E7BC8" w:rsidRPr="006D5C58">
        <w:rPr>
          <w:rFonts w:asciiTheme="majorHAnsi" w:hAnsiTheme="majorHAnsi" w:cstheme="majorHAnsi"/>
          <w:sz w:val="24"/>
          <w:szCs w:val="24"/>
        </w:rPr>
        <w:t xml:space="preserve"> </w:t>
      </w:r>
      <w:r w:rsidR="00A21E12" w:rsidRPr="006D5C58">
        <w:rPr>
          <w:rFonts w:asciiTheme="majorHAnsi" w:hAnsiTheme="majorHAnsi" w:cstheme="majorHAnsi"/>
          <w:sz w:val="24"/>
          <w:szCs w:val="24"/>
        </w:rPr>
        <w:t xml:space="preserve">in group CS-10X4 did not </w:t>
      </w:r>
      <w:r w:rsidR="00AE4540">
        <w:rPr>
          <w:rFonts w:asciiTheme="majorHAnsi" w:hAnsiTheme="majorHAnsi" w:cstheme="majorHAnsi"/>
          <w:sz w:val="24"/>
          <w:szCs w:val="24"/>
        </w:rPr>
        <w:t xml:space="preserve">alter </w:t>
      </w:r>
      <w:r w:rsidRPr="006D5C58">
        <w:rPr>
          <w:rFonts w:asciiTheme="majorHAnsi" w:hAnsiTheme="majorHAnsi" w:cstheme="majorHAnsi"/>
          <w:sz w:val="24"/>
          <w:szCs w:val="24"/>
        </w:rPr>
        <w:t>acquisition speed or the final</w:t>
      </w:r>
      <w:r w:rsidR="00A21E12" w:rsidRPr="006D5C58">
        <w:rPr>
          <w:rFonts w:asciiTheme="majorHAnsi" w:hAnsiTheme="majorHAnsi" w:cstheme="majorHAnsi"/>
          <w:sz w:val="24"/>
          <w:szCs w:val="24"/>
        </w:rPr>
        <w:t xml:space="preserve"> level of inhibition.</w:t>
      </w:r>
    </w:p>
    <w:p w14:paraId="686D66D5" w14:textId="21306E19" w:rsidR="006E7BC8" w:rsidRPr="006D5C58" w:rsidRDefault="00A21E12"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lastRenderedPageBreak/>
        <w:t xml:space="preserve">     As in the previous experiment we found an acquisition point for each subject.  </w:t>
      </w:r>
      <w:r w:rsidR="00671C78" w:rsidRPr="006D5C58">
        <w:rPr>
          <w:rFonts w:asciiTheme="majorHAnsi" w:hAnsiTheme="majorHAnsi" w:cstheme="majorHAnsi"/>
          <w:sz w:val="24"/>
          <w:szCs w:val="24"/>
        </w:rPr>
        <w:t xml:space="preserve"> Figure 9</w:t>
      </w:r>
      <w:r w:rsidR="006E7BC8" w:rsidRPr="006D5C58">
        <w:rPr>
          <w:rFonts w:asciiTheme="majorHAnsi" w:hAnsiTheme="majorHAnsi" w:cstheme="majorHAnsi"/>
          <w:sz w:val="24"/>
          <w:szCs w:val="24"/>
        </w:rPr>
        <w:t xml:space="preserve"> shows the cumulative distribution of change points for each group.  The K-S test shows. .. </w:t>
      </w:r>
      <w:r w:rsidR="00671C78" w:rsidRPr="006D5C58">
        <w:rPr>
          <w:rFonts w:asciiTheme="majorHAnsi" w:hAnsiTheme="majorHAnsi" w:cstheme="majorHAnsi"/>
          <w:sz w:val="24"/>
          <w:szCs w:val="24"/>
        </w:rPr>
        <w:t>.</w:t>
      </w:r>
      <w:r w:rsidR="006E7BC8" w:rsidRPr="006D5C58">
        <w:rPr>
          <w:rFonts w:asciiTheme="majorHAnsi" w:hAnsiTheme="majorHAnsi" w:cstheme="majorHAnsi"/>
          <w:sz w:val="24"/>
          <w:szCs w:val="24"/>
        </w:rPr>
        <w:t xml:space="preserve"> There was a significant effect of CS- duration for </w:t>
      </w:r>
      <w:commentRangeStart w:id="66"/>
      <w:r w:rsidR="006E7BC8" w:rsidRPr="006D5C58">
        <w:rPr>
          <w:rFonts w:asciiTheme="majorHAnsi" w:hAnsiTheme="majorHAnsi" w:cstheme="majorHAnsi"/>
          <w:sz w:val="24"/>
          <w:szCs w:val="24"/>
        </w:rPr>
        <w:t xml:space="preserve">these </w:t>
      </w:r>
      <w:r w:rsidR="00671C78" w:rsidRPr="006D5C58">
        <w:rPr>
          <w:rFonts w:asciiTheme="majorHAnsi" w:hAnsiTheme="majorHAnsi" w:cstheme="majorHAnsi"/>
          <w:sz w:val="24"/>
          <w:szCs w:val="24"/>
        </w:rPr>
        <w:t>three</w:t>
      </w:r>
      <w:r w:rsidR="006E7BC8" w:rsidRPr="006D5C58">
        <w:rPr>
          <w:rFonts w:asciiTheme="majorHAnsi" w:hAnsiTheme="majorHAnsi" w:cstheme="majorHAnsi"/>
          <w:sz w:val="24"/>
          <w:szCs w:val="24"/>
        </w:rPr>
        <w:t xml:space="preserve"> groups and groups </w:t>
      </w:r>
      <w:proofErr w:type="spellStart"/>
      <w:r w:rsidR="006E7BC8" w:rsidRPr="006D5C58">
        <w:rPr>
          <w:rFonts w:asciiTheme="majorHAnsi" w:hAnsiTheme="majorHAnsi" w:cstheme="majorHAnsi"/>
          <w:sz w:val="24"/>
          <w:szCs w:val="24"/>
        </w:rPr>
        <w:t>CSxx</w:t>
      </w:r>
      <w:proofErr w:type="spellEnd"/>
      <w:r w:rsidR="006E7BC8" w:rsidRPr="006D5C58">
        <w:rPr>
          <w:rFonts w:asciiTheme="majorHAnsi" w:hAnsiTheme="majorHAnsi" w:cstheme="majorHAnsi"/>
          <w:sz w:val="24"/>
          <w:szCs w:val="24"/>
        </w:rPr>
        <w:t xml:space="preserve"> and </w:t>
      </w:r>
      <w:proofErr w:type="spellStart"/>
      <w:r w:rsidR="006E7BC8" w:rsidRPr="006D5C58">
        <w:rPr>
          <w:rFonts w:asciiTheme="majorHAnsi" w:hAnsiTheme="majorHAnsi" w:cstheme="majorHAnsi"/>
          <w:sz w:val="24"/>
          <w:szCs w:val="24"/>
        </w:rPr>
        <w:t>CSyy</w:t>
      </w:r>
      <w:proofErr w:type="spellEnd"/>
      <w:r w:rsidR="006E7BC8" w:rsidRPr="006D5C58">
        <w:rPr>
          <w:rFonts w:asciiTheme="majorHAnsi" w:hAnsiTheme="majorHAnsi" w:cstheme="majorHAnsi"/>
          <w:sz w:val="24"/>
          <w:szCs w:val="24"/>
        </w:rPr>
        <w:t xml:space="preserve"> differed significantly from one another</w:t>
      </w:r>
      <w:commentRangeEnd w:id="66"/>
      <w:r w:rsidR="00671C78" w:rsidRPr="006D5C58">
        <w:rPr>
          <w:rStyle w:val="CommentReference"/>
          <w:rFonts w:asciiTheme="majorHAnsi" w:hAnsiTheme="majorHAnsi" w:cstheme="majorHAnsi"/>
          <w:sz w:val="24"/>
          <w:szCs w:val="24"/>
        </w:rPr>
        <w:commentReference w:id="66"/>
      </w:r>
    </w:p>
    <w:p w14:paraId="3025D4F6" w14:textId="77777777" w:rsidR="00AE4540" w:rsidRDefault="006E7BC8" w:rsidP="0060326A">
      <w:pPr>
        <w:spacing w:line="480" w:lineRule="auto"/>
        <w:rPr>
          <w:rFonts w:asciiTheme="majorHAnsi" w:hAnsiTheme="majorHAnsi" w:cstheme="majorHAnsi"/>
          <w:sz w:val="24"/>
          <w:szCs w:val="24"/>
        </w:rPr>
      </w:pPr>
      <w:r w:rsidRPr="006D5C58">
        <w:rPr>
          <w:rFonts w:asciiTheme="majorHAnsi" w:hAnsiTheme="majorHAnsi" w:cstheme="majorHAnsi"/>
          <w:b/>
          <w:sz w:val="24"/>
          <w:szCs w:val="24"/>
        </w:rPr>
        <w:tab/>
      </w:r>
      <w:r w:rsidR="00671C78" w:rsidRPr="006D5C58">
        <w:rPr>
          <w:rFonts w:asciiTheme="majorHAnsi" w:hAnsiTheme="majorHAnsi" w:cstheme="majorHAnsi"/>
          <w:sz w:val="24"/>
          <w:szCs w:val="24"/>
        </w:rPr>
        <w:t xml:space="preserve">We characterized asymptotic performance by computing a post-acquisition slope for every subject.  Figure 10 shows the mean slope for </w:t>
      </w:r>
      <w:proofErr w:type="gramStart"/>
      <w:r w:rsidR="00671C78" w:rsidRPr="006D5C58">
        <w:rPr>
          <w:rFonts w:asciiTheme="majorHAnsi" w:hAnsiTheme="majorHAnsi" w:cstheme="majorHAnsi"/>
          <w:sz w:val="24"/>
          <w:szCs w:val="24"/>
        </w:rPr>
        <w:t>each  group</w:t>
      </w:r>
      <w:proofErr w:type="gramEnd"/>
      <w:r w:rsidR="00671C78" w:rsidRPr="006D5C58">
        <w:rPr>
          <w:rFonts w:asciiTheme="majorHAnsi" w:hAnsiTheme="majorHAnsi" w:cstheme="majorHAnsi"/>
          <w:sz w:val="24"/>
          <w:szCs w:val="24"/>
        </w:rPr>
        <w:t xml:space="preserve"> with individuals represented as dots.   </w:t>
      </w:r>
      <w:commentRangeStart w:id="67"/>
      <w:r w:rsidR="00671C78" w:rsidRPr="006D5C58">
        <w:rPr>
          <w:rFonts w:asciiTheme="majorHAnsi" w:hAnsiTheme="majorHAnsi" w:cstheme="majorHAnsi"/>
          <w:sz w:val="24"/>
          <w:szCs w:val="24"/>
        </w:rPr>
        <w:t>A between groups ANOVA on slopes showed that there was a significant difference between groups [</w:t>
      </w:r>
      <w:proofErr w:type="gramStart"/>
      <w:r w:rsidR="00671C78" w:rsidRPr="006D5C58">
        <w:rPr>
          <w:rFonts w:asciiTheme="majorHAnsi" w:hAnsiTheme="majorHAnsi" w:cstheme="majorHAnsi"/>
          <w:sz w:val="24"/>
          <w:szCs w:val="24"/>
        </w:rPr>
        <w:t>F(</w:t>
      </w:r>
      <w:proofErr w:type="gramEnd"/>
      <w:r w:rsidR="00671C78" w:rsidRPr="006D5C58">
        <w:rPr>
          <w:rFonts w:asciiTheme="majorHAnsi" w:hAnsiTheme="majorHAnsi" w:cstheme="majorHAnsi"/>
          <w:sz w:val="24"/>
          <w:szCs w:val="24"/>
        </w:rPr>
        <w:t>2,xx)= YY.YY, p&lt;.</w:t>
      </w:r>
      <w:proofErr w:type="spellStart"/>
      <w:r w:rsidR="00671C78" w:rsidRPr="006D5C58">
        <w:rPr>
          <w:rFonts w:asciiTheme="majorHAnsi" w:hAnsiTheme="majorHAnsi" w:cstheme="majorHAnsi"/>
          <w:sz w:val="24"/>
          <w:szCs w:val="24"/>
        </w:rPr>
        <w:t>zz</w:t>
      </w:r>
      <w:proofErr w:type="spellEnd"/>
      <w:r w:rsidR="00671C78" w:rsidRPr="006D5C58">
        <w:rPr>
          <w:rFonts w:asciiTheme="majorHAnsi" w:hAnsiTheme="majorHAnsi" w:cstheme="majorHAnsi"/>
          <w:sz w:val="24"/>
          <w:szCs w:val="24"/>
        </w:rPr>
        <w:t xml:space="preserve">].  Post hoc pairwise comparisons showed that the CS-10 group did/did not differ ….   </w:t>
      </w:r>
      <w:commentRangeEnd w:id="67"/>
      <w:r w:rsidR="00671C78" w:rsidRPr="006D5C58">
        <w:rPr>
          <w:rStyle w:val="CommentReference"/>
          <w:rFonts w:asciiTheme="majorHAnsi" w:hAnsiTheme="majorHAnsi" w:cstheme="majorHAnsi"/>
          <w:sz w:val="24"/>
          <w:szCs w:val="24"/>
        </w:rPr>
        <w:commentReference w:id="67"/>
      </w:r>
    </w:p>
    <w:p w14:paraId="449237D8" w14:textId="3D59913E" w:rsidR="000A0611" w:rsidRPr="006D5C58" w:rsidRDefault="000A0611" w:rsidP="0060326A">
      <w:pPr>
        <w:spacing w:line="480" w:lineRule="auto"/>
        <w:rPr>
          <w:rFonts w:asciiTheme="majorHAnsi" w:hAnsiTheme="majorHAnsi" w:cstheme="majorHAnsi"/>
          <w:b/>
          <w:sz w:val="24"/>
          <w:szCs w:val="24"/>
        </w:rPr>
      </w:pPr>
      <w:r w:rsidRPr="006D5C58">
        <w:rPr>
          <w:rFonts w:asciiTheme="majorHAnsi" w:hAnsiTheme="majorHAnsi" w:cstheme="majorHAnsi"/>
          <w:b/>
          <w:sz w:val="24"/>
          <w:szCs w:val="24"/>
        </w:rPr>
        <w:t>Discussion</w:t>
      </w:r>
    </w:p>
    <w:p w14:paraId="0418A58C" w14:textId="0C8821CE" w:rsidR="000A0611" w:rsidRPr="006D5C58" w:rsidRDefault="00A21E12"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Experiment</w:t>
      </w:r>
      <w:r w:rsidR="008F665F" w:rsidRPr="006D5C58">
        <w:rPr>
          <w:rFonts w:asciiTheme="majorHAnsi" w:hAnsiTheme="majorHAnsi" w:cstheme="majorHAnsi"/>
          <w:sz w:val="24"/>
          <w:szCs w:val="24"/>
        </w:rPr>
        <w:t xml:space="preserve"> 2</w:t>
      </w:r>
      <w:r w:rsidRPr="006D5C58">
        <w:rPr>
          <w:rFonts w:asciiTheme="majorHAnsi" w:hAnsiTheme="majorHAnsi" w:cstheme="majorHAnsi"/>
          <w:sz w:val="24"/>
          <w:szCs w:val="24"/>
        </w:rPr>
        <w:t xml:space="preserve"> shows that cumulative exposure to the CS- is not the variable determining the speed</w:t>
      </w:r>
      <w:ins w:id="68" w:author="Windows User" w:date="2019-07-05T10:03:00Z">
        <w:r w:rsidR="00A80AD1">
          <w:rPr>
            <w:rFonts w:asciiTheme="majorHAnsi" w:hAnsiTheme="majorHAnsi" w:cstheme="majorHAnsi"/>
            <w:sz w:val="24"/>
            <w:szCs w:val="24"/>
          </w:rPr>
          <w:t xml:space="preserve"> of emergence</w:t>
        </w:r>
      </w:ins>
      <w:r w:rsidRPr="006D5C58">
        <w:rPr>
          <w:rFonts w:asciiTheme="majorHAnsi" w:hAnsiTheme="majorHAnsi" w:cstheme="majorHAnsi"/>
          <w:sz w:val="24"/>
          <w:szCs w:val="24"/>
        </w:rPr>
        <w:t xml:space="preserve"> or depth of inhibition.   Rather the important variable </w:t>
      </w:r>
      <w:r w:rsidR="008F665F" w:rsidRPr="006D5C58">
        <w:rPr>
          <w:rFonts w:asciiTheme="majorHAnsi" w:hAnsiTheme="majorHAnsi" w:cstheme="majorHAnsi"/>
          <w:sz w:val="24"/>
          <w:szCs w:val="24"/>
        </w:rPr>
        <w:t>is</w:t>
      </w:r>
      <w:r w:rsidRPr="006D5C58">
        <w:rPr>
          <w:rFonts w:asciiTheme="majorHAnsi" w:hAnsiTheme="majorHAnsi" w:cstheme="majorHAnsi"/>
          <w:sz w:val="24"/>
          <w:szCs w:val="24"/>
        </w:rPr>
        <w:t xml:space="preserve"> related to the delay until the resumption of </w:t>
      </w:r>
      <w:r w:rsidR="000C28DA" w:rsidRPr="006D5C58">
        <w:rPr>
          <w:rFonts w:asciiTheme="majorHAnsi" w:hAnsiTheme="majorHAnsi" w:cstheme="majorHAnsi"/>
          <w:sz w:val="24"/>
          <w:szCs w:val="24"/>
        </w:rPr>
        <w:t>US’s signaled by</w:t>
      </w:r>
      <w:r w:rsidRPr="006D5C58">
        <w:rPr>
          <w:rFonts w:asciiTheme="majorHAnsi" w:hAnsiTheme="majorHAnsi" w:cstheme="majorHAnsi"/>
          <w:sz w:val="24"/>
          <w:szCs w:val="24"/>
        </w:rPr>
        <w:t xml:space="preserve"> a CS- </w:t>
      </w:r>
      <w:r w:rsidR="000C28DA" w:rsidRPr="006D5C58">
        <w:rPr>
          <w:rFonts w:asciiTheme="majorHAnsi" w:hAnsiTheme="majorHAnsi" w:cstheme="majorHAnsi"/>
          <w:sz w:val="24"/>
          <w:szCs w:val="24"/>
        </w:rPr>
        <w:t xml:space="preserve">. </w:t>
      </w:r>
      <w:r w:rsidR="008F665F" w:rsidRPr="006D5C58">
        <w:rPr>
          <w:rFonts w:asciiTheme="majorHAnsi" w:hAnsiTheme="majorHAnsi" w:cstheme="majorHAnsi"/>
          <w:sz w:val="24"/>
          <w:szCs w:val="24"/>
        </w:rPr>
        <w:t xml:space="preserve">  In the next experiment we ask whether or not it was important that this delay be of a fixed duration.</w:t>
      </w:r>
      <w:r w:rsidRPr="006D5C58">
        <w:rPr>
          <w:rFonts w:asciiTheme="majorHAnsi" w:hAnsiTheme="majorHAnsi" w:cstheme="majorHAnsi"/>
          <w:sz w:val="24"/>
          <w:szCs w:val="24"/>
        </w:rPr>
        <w:t xml:space="preserve"> </w:t>
      </w:r>
    </w:p>
    <w:p w14:paraId="36C0B5D1" w14:textId="77777777" w:rsidR="00050B15" w:rsidRPr="006D5C58" w:rsidRDefault="00050B15"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Experiment 3</w:t>
      </w:r>
    </w:p>
    <w:p w14:paraId="1A0BE653" w14:textId="6809651B" w:rsidR="00050B15" w:rsidRPr="006D5C58" w:rsidRDefault="00050B15"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        </w:t>
      </w:r>
      <w:r w:rsidR="00D53D0E" w:rsidRPr="006D5C58">
        <w:rPr>
          <w:rFonts w:asciiTheme="majorHAnsi" w:hAnsiTheme="majorHAnsi" w:cstheme="majorHAnsi"/>
          <w:sz w:val="24"/>
          <w:szCs w:val="24"/>
        </w:rPr>
        <w:t xml:space="preserve">In studies of excitatory conditioning the average rate of US’s signaled by a CS seems to be the important determinant of acquisition speed (Ward et al., 2012) and excitatory value (Harris papers). </w:t>
      </w:r>
      <w:r w:rsidRPr="006D5C58">
        <w:rPr>
          <w:rFonts w:asciiTheme="majorHAnsi" w:hAnsiTheme="majorHAnsi" w:cstheme="majorHAnsi"/>
          <w:sz w:val="24"/>
          <w:szCs w:val="24"/>
        </w:rPr>
        <w:t xml:space="preserve">The </w:t>
      </w:r>
      <w:del w:id="69" w:author="Windows User" w:date="2019-07-05T10:04:00Z">
        <w:r w:rsidRPr="006D5C58" w:rsidDel="00A80AD1">
          <w:rPr>
            <w:rFonts w:asciiTheme="majorHAnsi" w:hAnsiTheme="majorHAnsi" w:cstheme="majorHAnsi"/>
            <w:sz w:val="24"/>
            <w:szCs w:val="24"/>
          </w:rPr>
          <w:delText xml:space="preserve">prior </w:delText>
        </w:r>
      </w:del>
      <w:ins w:id="70" w:author="Windows User" w:date="2019-07-05T10:04:00Z">
        <w:r w:rsidR="00A80AD1">
          <w:rPr>
            <w:rFonts w:asciiTheme="majorHAnsi" w:hAnsiTheme="majorHAnsi" w:cstheme="majorHAnsi"/>
            <w:sz w:val="24"/>
            <w:szCs w:val="24"/>
          </w:rPr>
          <w:t>first two</w:t>
        </w:r>
        <w:r w:rsidR="00A80AD1" w:rsidRPr="006D5C58">
          <w:rPr>
            <w:rFonts w:asciiTheme="majorHAnsi" w:hAnsiTheme="majorHAnsi" w:cstheme="majorHAnsi"/>
            <w:sz w:val="24"/>
            <w:szCs w:val="24"/>
          </w:rPr>
          <w:t xml:space="preserve"> </w:t>
        </w:r>
      </w:ins>
      <w:r w:rsidRPr="006D5C58">
        <w:rPr>
          <w:rFonts w:asciiTheme="majorHAnsi" w:hAnsiTheme="majorHAnsi" w:cstheme="majorHAnsi"/>
          <w:sz w:val="24"/>
          <w:szCs w:val="24"/>
        </w:rPr>
        <w:t xml:space="preserve">experiments showed that the speed and degree of inhibition depended on the duration of the CS- cues.   In all cases the duration of the cues was fixed.   This raises the possibility that the ability to anticipate the resumption </w:t>
      </w:r>
      <w:r w:rsidRPr="006D5C58">
        <w:rPr>
          <w:rFonts w:asciiTheme="majorHAnsi" w:hAnsiTheme="majorHAnsi" w:cstheme="majorHAnsi"/>
          <w:sz w:val="24"/>
          <w:szCs w:val="24"/>
        </w:rPr>
        <w:lastRenderedPageBreak/>
        <w:t xml:space="preserve">of US presentations played a role in determining the effect of CS- durations.   </w:t>
      </w:r>
      <w:r w:rsidR="00D53D0E" w:rsidRPr="006D5C58">
        <w:rPr>
          <w:rFonts w:asciiTheme="majorHAnsi" w:hAnsiTheme="majorHAnsi" w:cstheme="majorHAnsi"/>
          <w:sz w:val="24"/>
          <w:szCs w:val="24"/>
        </w:rPr>
        <w:t>It is possible that</w:t>
      </w:r>
      <w:r w:rsidRPr="006D5C58">
        <w:rPr>
          <w:rFonts w:asciiTheme="majorHAnsi" w:hAnsiTheme="majorHAnsi" w:cstheme="majorHAnsi"/>
          <w:sz w:val="24"/>
          <w:szCs w:val="24"/>
        </w:rPr>
        <w:t xml:space="preserve"> </w:t>
      </w:r>
      <w:r w:rsidR="00EB13F3" w:rsidRPr="006D5C58">
        <w:rPr>
          <w:rFonts w:asciiTheme="majorHAnsi" w:hAnsiTheme="majorHAnsi" w:cstheme="majorHAnsi"/>
          <w:sz w:val="24"/>
          <w:szCs w:val="24"/>
        </w:rPr>
        <w:t xml:space="preserve">being certain that </w:t>
      </w:r>
      <w:r w:rsidR="00D53D0E" w:rsidRPr="006D5C58">
        <w:rPr>
          <w:rFonts w:asciiTheme="majorHAnsi" w:hAnsiTheme="majorHAnsi" w:cstheme="majorHAnsi"/>
          <w:sz w:val="24"/>
          <w:szCs w:val="24"/>
        </w:rPr>
        <w:t>US’s</w:t>
      </w:r>
      <w:r w:rsidRPr="006D5C58">
        <w:rPr>
          <w:rFonts w:asciiTheme="majorHAnsi" w:hAnsiTheme="majorHAnsi" w:cstheme="majorHAnsi"/>
          <w:sz w:val="24"/>
          <w:szCs w:val="24"/>
        </w:rPr>
        <w:t xml:space="preserve"> </w:t>
      </w:r>
      <w:r w:rsidR="00EB13F3" w:rsidRPr="006D5C58">
        <w:rPr>
          <w:rFonts w:asciiTheme="majorHAnsi" w:hAnsiTheme="majorHAnsi" w:cstheme="majorHAnsi"/>
          <w:sz w:val="24"/>
          <w:szCs w:val="24"/>
        </w:rPr>
        <w:t xml:space="preserve">won’t </w:t>
      </w:r>
      <w:r w:rsidR="00D53D0E" w:rsidRPr="006D5C58">
        <w:rPr>
          <w:rFonts w:asciiTheme="majorHAnsi" w:hAnsiTheme="majorHAnsi" w:cstheme="majorHAnsi"/>
          <w:sz w:val="24"/>
          <w:szCs w:val="24"/>
        </w:rPr>
        <w:t>occur</w:t>
      </w:r>
      <w:r w:rsidR="00EB13F3" w:rsidRPr="006D5C58">
        <w:rPr>
          <w:rFonts w:asciiTheme="majorHAnsi" w:hAnsiTheme="majorHAnsi" w:cstheme="majorHAnsi"/>
          <w:sz w:val="24"/>
          <w:szCs w:val="24"/>
        </w:rPr>
        <w:t xml:space="preserve"> for a </w:t>
      </w:r>
      <w:r w:rsidR="00D53D0E" w:rsidRPr="006D5C58">
        <w:rPr>
          <w:rFonts w:asciiTheme="majorHAnsi" w:hAnsiTheme="majorHAnsi" w:cstheme="majorHAnsi"/>
          <w:sz w:val="24"/>
          <w:szCs w:val="24"/>
        </w:rPr>
        <w:t>known</w:t>
      </w:r>
      <w:r w:rsidR="00EB13F3" w:rsidRPr="006D5C58">
        <w:rPr>
          <w:rFonts w:asciiTheme="majorHAnsi" w:hAnsiTheme="majorHAnsi" w:cstheme="majorHAnsi"/>
          <w:sz w:val="24"/>
          <w:szCs w:val="24"/>
        </w:rPr>
        <w:t xml:space="preserve"> duration </w:t>
      </w:r>
      <w:r w:rsidRPr="006D5C58">
        <w:rPr>
          <w:rFonts w:asciiTheme="majorHAnsi" w:hAnsiTheme="majorHAnsi" w:cstheme="majorHAnsi"/>
          <w:sz w:val="24"/>
          <w:szCs w:val="24"/>
        </w:rPr>
        <w:t xml:space="preserve">might be </w:t>
      </w:r>
      <w:r w:rsidR="00D53D0E" w:rsidRPr="006D5C58">
        <w:rPr>
          <w:rFonts w:asciiTheme="majorHAnsi" w:hAnsiTheme="majorHAnsi" w:cstheme="majorHAnsi"/>
          <w:sz w:val="24"/>
          <w:szCs w:val="24"/>
        </w:rPr>
        <w:t>important for determining the speed of learning and/or the degree of</w:t>
      </w:r>
      <w:r w:rsidRPr="006D5C58">
        <w:rPr>
          <w:rFonts w:asciiTheme="majorHAnsi" w:hAnsiTheme="majorHAnsi" w:cstheme="majorHAnsi"/>
          <w:sz w:val="24"/>
          <w:szCs w:val="24"/>
        </w:rPr>
        <w:t xml:space="preserve"> inhibition</w:t>
      </w:r>
      <w:r w:rsidR="00D53D0E" w:rsidRPr="006D5C58">
        <w:rPr>
          <w:rFonts w:asciiTheme="majorHAnsi" w:hAnsiTheme="majorHAnsi" w:cstheme="majorHAnsi"/>
          <w:sz w:val="24"/>
          <w:szCs w:val="24"/>
        </w:rPr>
        <w:t>.  Alternatively, inhibition might be regulated by</w:t>
      </w:r>
      <w:ins w:id="71" w:author="Windows User" w:date="2019-07-05T10:04:00Z">
        <w:r w:rsidR="00A80AD1">
          <w:rPr>
            <w:rFonts w:asciiTheme="majorHAnsi" w:hAnsiTheme="majorHAnsi" w:cstheme="majorHAnsi"/>
            <w:sz w:val="24"/>
            <w:szCs w:val="24"/>
          </w:rPr>
          <w:t xml:space="preserve"> </w:t>
        </w:r>
      </w:ins>
      <w:r w:rsidRPr="006D5C58">
        <w:rPr>
          <w:rFonts w:asciiTheme="majorHAnsi" w:hAnsiTheme="majorHAnsi" w:cstheme="majorHAnsi"/>
          <w:sz w:val="24"/>
          <w:szCs w:val="24"/>
        </w:rPr>
        <w:t xml:space="preserve">the </w:t>
      </w:r>
      <w:r w:rsidR="002553EE" w:rsidRPr="006D5C58">
        <w:rPr>
          <w:rFonts w:asciiTheme="majorHAnsi" w:hAnsiTheme="majorHAnsi" w:cstheme="majorHAnsi"/>
          <w:sz w:val="24"/>
          <w:szCs w:val="24"/>
        </w:rPr>
        <w:t>average time until reward resumes after the onset of the</w:t>
      </w:r>
      <w:r w:rsidR="00D53D0E" w:rsidRPr="006D5C58">
        <w:rPr>
          <w:rFonts w:asciiTheme="majorHAnsi" w:hAnsiTheme="majorHAnsi" w:cstheme="majorHAnsi"/>
          <w:sz w:val="24"/>
          <w:szCs w:val="24"/>
        </w:rPr>
        <w:t xml:space="preserve"> CS-, as </w:t>
      </w:r>
      <w:r w:rsidR="00810ED4">
        <w:rPr>
          <w:rFonts w:asciiTheme="majorHAnsi" w:hAnsiTheme="majorHAnsi" w:cstheme="majorHAnsi"/>
          <w:sz w:val="24"/>
          <w:szCs w:val="24"/>
        </w:rPr>
        <w:t xml:space="preserve">may be </w:t>
      </w:r>
      <w:r w:rsidR="00D53D0E" w:rsidRPr="006D5C58">
        <w:rPr>
          <w:rFonts w:asciiTheme="majorHAnsi" w:hAnsiTheme="majorHAnsi" w:cstheme="majorHAnsi"/>
          <w:sz w:val="24"/>
          <w:szCs w:val="24"/>
        </w:rPr>
        <w:t xml:space="preserve">the case in excitatory learning.  </w:t>
      </w:r>
      <w:r w:rsidRPr="006D5C58">
        <w:rPr>
          <w:rFonts w:asciiTheme="majorHAnsi" w:hAnsiTheme="majorHAnsi" w:cstheme="majorHAnsi"/>
          <w:sz w:val="24"/>
          <w:szCs w:val="24"/>
        </w:rPr>
        <w:t xml:space="preserve"> We investigated the importance of fixing cue duration on inhibition in experiment 3 by comparing CS-‘s that were always </w:t>
      </w:r>
      <w:r w:rsidR="00D53D0E" w:rsidRPr="006D5C58">
        <w:rPr>
          <w:rFonts w:asciiTheme="majorHAnsi" w:hAnsiTheme="majorHAnsi" w:cstheme="majorHAnsi"/>
          <w:sz w:val="24"/>
          <w:szCs w:val="24"/>
        </w:rPr>
        <w:t>of fixed</w:t>
      </w:r>
      <w:r w:rsidRPr="006D5C58">
        <w:rPr>
          <w:rFonts w:asciiTheme="majorHAnsi" w:hAnsiTheme="majorHAnsi" w:cstheme="majorHAnsi"/>
          <w:sz w:val="24"/>
          <w:szCs w:val="24"/>
        </w:rPr>
        <w:t xml:space="preserve"> duration to CS-‘s that were variable in duration but which had the same mean duration as the fixed cues.</w:t>
      </w:r>
    </w:p>
    <w:p w14:paraId="0592942C" w14:textId="77777777" w:rsidR="00050B15" w:rsidRPr="006D5C58" w:rsidRDefault="00050B15"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Subjects.  Thirty-two male Sprague Dawley rats were housed, fed and handled under identical conditions as the rats from the previous experiment.</w:t>
      </w:r>
    </w:p>
    <w:p w14:paraId="634B09FD" w14:textId="65B098B2" w:rsidR="00050B15" w:rsidRPr="006D5C58" w:rsidRDefault="00050B15"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 Apparatus.  In the first phase of Experiment </w:t>
      </w:r>
      <w:r w:rsidR="00180C1C" w:rsidRPr="006D5C58">
        <w:rPr>
          <w:rFonts w:asciiTheme="majorHAnsi" w:hAnsiTheme="majorHAnsi" w:cstheme="majorHAnsi"/>
          <w:sz w:val="24"/>
          <w:szCs w:val="24"/>
        </w:rPr>
        <w:t>3</w:t>
      </w:r>
      <w:r w:rsidRPr="006D5C58">
        <w:rPr>
          <w:rFonts w:asciiTheme="majorHAnsi" w:hAnsiTheme="majorHAnsi" w:cstheme="majorHAnsi"/>
          <w:sz w:val="24"/>
          <w:szCs w:val="24"/>
        </w:rPr>
        <w:t>, eight experimental chambers identical to those used in Experiment 1 were used.  However, in the second phase of the experiment, one fixed response lever (Model ENV-110M, Med Associates) was installed to the left of the pellet dispenser.</w:t>
      </w:r>
    </w:p>
    <w:p w14:paraId="50CB1CFB" w14:textId="5858D0AD" w:rsidR="00050B15" w:rsidRPr="006D5C58" w:rsidRDefault="00050B15" w:rsidP="0060326A">
      <w:pPr>
        <w:spacing w:line="480" w:lineRule="auto"/>
        <w:rPr>
          <w:rFonts w:asciiTheme="majorHAnsi" w:hAnsiTheme="majorHAnsi" w:cstheme="majorHAnsi"/>
          <w:sz w:val="24"/>
          <w:szCs w:val="24"/>
        </w:rPr>
      </w:pPr>
      <w:proofErr w:type="spellStart"/>
      <w:r w:rsidRPr="006D5C58">
        <w:rPr>
          <w:rFonts w:asciiTheme="majorHAnsi" w:hAnsiTheme="majorHAnsi" w:cstheme="majorHAnsi"/>
          <w:sz w:val="24"/>
          <w:szCs w:val="24"/>
        </w:rPr>
        <w:t>Procedure</w:t>
      </w:r>
      <w:del w:id="72" w:author="Windows User" w:date="2019-07-05T10:06:00Z">
        <w:r w:rsidRPr="006D5C58" w:rsidDel="00A80AD1">
          <w:rPr>
            <w:rFonts w:asciiTheme="majorHAnsi" w:hAnsiTheme="majorHAnsi" w:cstheme="majorHAnsi"/>
            <w:sz w:val="24"/>
            <w:szCs w:val="24"/>
          </w:rPr>
          <w:delText xml:space="preserve">.  Rats were tested in four different sets of eight rats each.  </w:delText>
        </w:r>
      </w:del>
      <w:r w:rsidRPr="006D5C58">
        <w:rPr>
          <w:rFonts w:asciiTheme="majorHAnsi" w:hAnsiTheme="majorHAnsi" w:cstheme="majorHAnsi"/>
          <w:sz w:val="24"/>
          <w:szCs w:val="24"/>
        </w:rPr>
        <w:t>Rats</w:t>
      </w:r>
      <w:proofErr w:type="spellEnd"/>
      <w:r w:rsidRPr="006D5C58">
        <w:rPr>
          <w:rFonts w:asciiTheme="majorHAnsi" w:hAnsiTheme="majorHAnsi" w:cstheme="majorHAnsi"/>
          <w:sz w:val="24"/>
          <w:szCs w:val="24"/>
        </w:rPr>
        <w:t xml:space="preserve"> were assigned randomly into one of the following groups: CS-30</w:t>
      </w:r>
      <w:del w:id="73" w:author="Windows User" w:date="2019-07-05T10:07:00Z">
        <w:r w:rsidRPr="006D5C58" w:rsidDel="00A80AD1">
          <w:rPr>
            <w:rFonts w:asciiTheme="majorHAnsi" w:hAnsiTheme="majorHAnsi" w:cstheme="majorHAnsi"/>
            <w:sz w:val="24"/>
            <w:szCs w:val="24"/>
          </w:rPr>
          <w:delText xml:space="preserve"> </w:delText>
        </w:r>
      </w:del>
      <w:r w:rsidRPr="006D5C58">
        <w:rPr>
          <w:rFonts w:asciiTheme="majorHAnsi" w:hAnsiTheme="majorHAnsi" w:cstheme="majorHAnsi"/>
          <w:sz w:val="24"/>
          <w:szCs w:val="24"/>
        </w:rPr>
        <w:t>Fix, CS-30</w:t>
      </w:r>
      <w:del w:id="74" w:author="Windows User" w:date="2019-07-05T10:07:00Z">
        <w:r w:rsidRPr="006D5C58" w:rsidDel="00A80AD1">
          <w:rPr>
            <w:rFonts w:asciiTheme="majorHAnsi" w:hAnsiTheme="majorHAnsi" w:cstheme="majorHAnsi"/>
            <w:sz w:val="24"/>
            <w:szCs w:val="24"/>
          </w:rPr>
          <w:delText xml:space="preserve"> </w:delText>
        </w:r>
      </w:del>
      <w:r w:rsidRPr="006D5C58">
        <w:rPr>
          <w:rFonts w:asciiTheme="majorHAnsi" w:hAnsiTheme="majorHAnsi" w:cstheme="majorHAnsi"/>
          <w:sz w:val="24"/>
          <w:szCs w:val="24"/>
        </w:rPr>
        <w:t>Var, CS-50</w:t>
      </w:r>
      <w:del w:id="75" w:author="Windows User" w:date="2019-07-05T10:07:00Z">
        <w:r w:rsidRPr="006D5C58" w:rsidDel="00A80AD1">
          <w:rPr>
            <w:rFonts w:asciiTheme="majorHAnsi" w:hAnsiTheme="majorHAnsi" w:cstheme="majorHAnsi"/>
            <w:sz w:val="24"/>
            <w:szCs w:val="24"/>
          </w:rPr>
          <w:delText xml:space="preserve"> </w:delText>
        </w:r>
      </w:del>
      <w:r w:rsidRPr="006D5C58">
        <w:rPr>
          <w:rFonts w:asciiTheme="majorHAnsi" w:hAnsiTheme="majorHAnsi" w:cstheme="majorHAnsi"/>
          <w:sz w:val="24"/>
          <w:szCs w:val="24"/>
        </w:rPr>
        <w:t>Fix, CS-50</w:t>
      </w:r>
      <w:del w:id="76" w:author="Windows User" w:date="2019-07-05T10:07:00Z">
        <w:r w:rsidRPr="006D5C58" w:rsidDel="00A80AD1">
          <w:rPr>
            <w:rFonts w:asciiTheme="majorHAnsi" w:hAnsiTheme="majorHAnsi" w:cstheme="majorHAnsi"/>
            <w:sz w:val="24"/>
            <w:szCs w:val="24"/>
          </w:rPr>
          <w:delText xml:space="preserve"> </w:delText>
        </w:r>
      </w:del>
      <w:r w:rsidRPr="006D5C58">
        <w:rPr>
          <w:rFonts w:asciiTheme="majorHAnsi" w:hAnsiTheme="majorHAnsi" w:cstheme="majorHAnsi"/>
          <w:sz w:val="24"/>
          <w:szCs w:val="24"/>
        </w:rPr>
        <w:t xml:space="preserve">Var.  All </w:t>
      </w:r>
      <w:del w:id="77" w:author="Windows User" w:date="2019-07-05T10:07:00Z">
        <w:r w:rsidRPr="006D5C58" w:rsidDel="00A80AD1">
          <w:rPr>
            <w:rFonts w:asciiTheme="majorHAnsi" w:hAnsiTheme="majorHAnsi" w:cstheme="majorHAnsi"/>
            <w:sz w:val="24"/>
            <w:szCs w:val="24"/>
          </w:rPr>
          <w:delText xml:space="preserve">groups of </w:delText>
        </w:r>
      </w:del>
      <w:r w:rsidRPr="006D5C58">
        <w:rPr>
          <w:rFonts w:asciiTheme="majorHAnsi" w:hAnsiTheme="majorHAnsi" w:cstheme="majorHAnsi"/>
          <w:sz w:val="24"/>
          <w:szCs w:val="24"/>
        </w:rPr>
        <w:t>rats received 2 sessions of magazine training, identical to the training in the previous experiment, followed by 35 sessions of experimental testing.  In groups CS-30Fix</w:t>
      </w:r>
      <w:r w:rsidR="00EB13F3" w:rsidRPr="006D5C58">
        <w:rPr>
          <w:rFonts w:asciiTheme="majorHAnsi" w:hAnsiTheme="majorHAnsi" w:cstheme="majorHAnsi"/>
          <w:sz w:val="24"/>
          <w:szCs w:val="24"/>
        </w:rPr>
        <w:t xml:space="preserve"> and</w:t>
      </w:r>
      <w:r w:rsidRPr="006D5C58">
        <w:rPr>
          <w:rFonts w:asciiTheme="majorHAnsi" w:hAnsiTheme="majorHAnsi" w:cstheme="majorHAnsi"/>
          <w:sz w:val="24"/>
          <w:szCs w:val="24"/>
        </w:rPr>
        <w:t xml:space="preserve"> CS-50Fix, rats were exposed to tones of fixed durations and in groups CS-30Var and CS-50Var tones were of variable durations.  CS durations were fixed at either 30 or 50 seconds, or variable at either 30 or 50 seconds. In the variable </w:t>
      </w:r>
      <w:r w:rsidRPr="006D5C58">
        <w:rPr>
          <w:rFonts w:asciiTheme="majorHAnsi" w:hAnsiTheme="majorHAnsi" w:cstheme="majorHAnsi"/>
          <w:sz w:val="24"/>
          <w:szCs w:val="24"/>
        </w:rPr>
        <w:lastRenderedPageBreak/>
        <w:t>groups the duration of the tone was determined by an approximately exponential distribution with the appropriate average.   Consequently, the likelihood of the tone ending at any point in time was constant.   As in the previous experiment all subjects received pellets on an exponential distribution with a mean of 20 seconds during the ITI and no pellets curing the CS- presentations.  After 35 sessions of inhibitory tone exposure, the fixed levers were placed into the experimental chambers, and rats were trained to bar press for food on a VI-30 schedule of reinforcement, followed by 7 sessions of a CS- training identical to the sessions of the first experimental phase.  Subsequently, a Pavlovian to Instrumental Transfer (PIT) test was conducted, consisting of two sets of 8 tone presentations while rats were given the opportunity to bar press during an extinction test session.</w:t>
      </w:r>
    </w:p>
    <w:p w14:paraId="4855D5C0" w14:textId="3F3BCA66" w:rsidR="000A0611" w:rsidRPr="006D5C58" w:rsidRDefault="000A0611" w:rsidP="0060326A">
      <w:pPr>
        <w:spacing w:line="480" w:lineRule="auto"/>
        <w:rPr>
          <w:rFonts w:asciiTheme="majorHAnsi" w:hAnsiTheme="majorHAnsi" w:cstheme="majorHAnsi"/>
          <w:b/>
          <w:sz w:val="24"/>
          <w:szCs w:val="24"/>
        </w:rPr>
      </w:pPr>
      <w:r w:rsidRPr="006D5C58">
        <w:rPr>
          <w:rFonts w:asciiTheme="majorHAnsi" w:hAnsiTheme="majorHAnsi" w:cstheme="majorHAnsi"/>
          <w:b/>
          <w:sz w:val="24"/>
          <w:szCs w:val="24"/>
        </w:rPr>
        <w:t>Results</w:t>
      </w:r>
    </w:p>
    <w:p w14:paraId="72B46314" w14:textId="5103F089" w:rsidR="0014730A" w:rsidRPr="006D5C58" w:rsidRDefault="0014730A"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Figure 11 shows again that the average duration of a CS- had an impact on inhibitory learning but whether the CS- was of fixed or variable duration </w:t>
      </w:r>
      <w:del w:id="78" w:author="Windows User" w:date="2019-07-05T14:54:00Z">
        <w:r w:rsidRPr="006D5C58" w:rsidDel="00495A04">
          <w:rPr>
            <w:rFonts w:asciiTheme="majorHAnsi" w:hAnsiTheme="majorHAnsi" w:cstheme="majorHAnsi"/>
            <w:sz w:val="24"/>
            <w:szCs w:val="24"/>
          </w:rPr>
          <w:delText xml:space="preserve">had </w:delText>
        </w:r>
      </w:del>
      <w:ins w:id="79" w:author="Windows User" w:date="2019-07-05T14:54:00Z">
        <w:r w:rsidR="00495A04">
          <w:rPr>
            <w:rFonts w:asciiTheme="majorHAnsi" w:hAnsiTheme="majorHAnsi" w:cstheme="majorHAnsi"/>
            <w:sz w:val="24"/>
            <w:szCs w:val="24"/>
          </w:rPr>
          <w:t>d</w:t>
        </w:r>
      </w:ins>
      <w:ins w:id="80" w:author="Windows User" w:date="2019-07-05T14:55:00Z">
        <w:r w:rsidR="00495A04">
          <w:rPr>
            <w:rFonts w:asciiTheme="majorHAnsi" w:hAnsiTheme="majorHAnsi" w:cstheme="majorHAnsi"/>
            <w:sz w:val="24"/>
            <w:szCs w:val="24"/>
          </w:rPr>
          <w:t xml:space="preserve">id not have </w:t>
        </w:r>
      </w:ins>
      <w:del w:id="81" w:author="Windows User" w:date="2019-07-05T14:55:00Z">
        <w:r w:rsidRPr="006D5C58" w:rsidDel="00495A04">
          <w:rPr>
            <w:rFonts w:asciiTheme="majorHAnsi" w:hAnsiTheme="majorHAnsi" w:cstheme="majorHAnsi"/>
            <w:sz w:val="24"/>
            <w:szCs w:val="24"/>
          </w:rPr>
          <w:delText>an</w:delText>
        </w:r>
      </w:del>
      <w:ins w:id="82" w:author="Windows User" w:date="2019-07-05T14:55:00Z">
        <w:r w:rsidR="00495A04">
          <w:rPr>
            <w:rFonts w:asciiTheme="majorHAnsi" w:hAnsiTheme="majorHAnsi" w:cstheme="majorHAnsi"/>
            <w:sz w:val="24"/>
            <w:szCs w:val="24"/>
          </w:rPr>
          <w:t>a</w:t>
        </w:r>
      </w:ins>
      <w:r w:rsidRPr="006D5C58">
        <w:rPr>
          <w:rFonts w:asciiTheme="majorHAnsi" w:hAnsiTheme="majorHAnsi" w:cstheme="majorHAnsi"/>
          <w:sz w:val="24"/>
          <w:szCs w:val="24"/>
        </w:rPr>
        <w:t xml:space="preserve"> </w:t>
      </w:r>
      <w:del w:id="83" w:author="Windows User" w:date="2019-07-05T14:55:00Z">
        <w:r w:rsidRPr="006D5C58" w:rsidDel="00495A04">
          <w:rPr>
            <w:rFonts w:asciiTheme="majorHAnsi" w:hAnsiTheme="majorHAnsi" w:cstheme="majorHAnsi"/>
            <w:sz w:val="24"/>
            <w:szCs w:val="24"/>
          </w:rPr>
          <w:delText>in</w:delText>
        </w:r>
      </w:del>
      <w:r w:rsidRPr="006D5C58">
        <w:rPr>
          <w:rFonts w:asciiTheme="majorHAnsi" w:hAnsiTheme="majorHAnsi" w:cstheme="majorHAnsi"/>
          <w:sz w:val="24"/>
          <w:szCs w:val="24"/>
        </w:rPr>
        <w:t xml:space="preserve">consistent effect.    The figure shows the average difference between responding during the ITI and CS- for all groups.  </w:t>
      </w:r>
      <w:r w:rsidR="002553EE" w:rsidRPr="006D5C58">
        <w:rPr>
          <w:rFonts w:asciiTheme="majorHAnsi" w:hAnsiTheme="majorHAnsi" w:cstheme="majorHAnsi"/>
          <w:sz w:val="24"/>
          <w:szCs w:val="24"/>
        </w:rPr>
        <w:t>Figure 11</w:t>
      </w:r>
      <w:r w:rsidRPr="006D5C58">
        <w:rPr>
          <w:rFonts w:asciiTheme="majorHAnsi" w:hAnsiTheme="majorHAnsi" w:cstheme="majorHAnsi"/>
          <w:sz w:val="24"/>
          <w:szCs w:val="24"/>
        </w:rPr>
        <w:t xml:space="preserve"> </w:t>
      </w:r>
      <w:proofErr w:type="gramStart"/>
      <w:r w:rsidRPr="006D5C58">
        <w:rPr>
          <w:rFonts w:asciiTheme="majorHAnsi" w:hAnsiTheme="majorHAnsi" w:cstheme="majorHAnsi"/>
          <w:sz w:val="24"/>
          <w:szCs w:val="24"/>
        </w:rPr>
        <w:t>s</w:t>
      </w:r>
      <w:r w:rsidR="002553EE" w:rsidRPr="006D5C58">
        <w:rPr>
          <w:rFonts w:asciiTheme="majorHAnsi" w:hAnsiTheme="majorHAnsi" w:cstheme="majorHAnsi"/>
          <w:sz w:val="24"/>
          <w:szCs w:val="24"/>
        </w:rPr>
        <w:t>hows  stronger</w:t>
      </w:r>
      <w:proofErr w:type="gramEnd"/>
      <w:r w:rsidR="002553EE" w:rsidRPr="006D5C58">
        <w:rPr>
          <w:rFonts w:asciiTheme="majorHAnsi" w:hAnsiTheme="majorHAnsi" w:cstheme="majorHAnsi"/>
          <w:sz w:val="24"/>
          <w:szCs w:val="24"/>
        </w:rPr>
        <w:t xml:space="preserve"> inhibition in the CS-50 groups than in the CS-30 groups.   However, the figure gives the impression that there was no difference between the fixed and variable CS-50 groups</w:t>
      </w:r>
      <w:r w:rsidR="00F87683" w:rsidRPr="006D5C58">
        <w:rPr>
          <w:rFonts w:asciiTheme="majorHAnsi" w:hAnsiTheme="majorHAnsi" w:cstheme="majorHAnsi"/>
          <w:sz w:val="24"/>
          <w:szCs w:val="24"/>
        </w:rPr>
        <w:t xml:space="preserve"> </w:t>
      </w:r>
      <w:del w:id="84" w:author="Windows User" w:date="2019-07-05T14:55:00Z">
        <w:r w:rsidR="00F87683" w:rsidRPr="006D5C58" w:rsidDel="00495A04">
          <w:rPr>
            <w:rFonts w:asciiTheme="majorHAnsi" w:hAnsiTheme="majorHAnsi" w:cstheme="majorHAnsi"/>
            <w:sz w:val="24"/>
            <w:szCs w:val="24"/>
          </w:rPr>
          <w:delText xml:space="preserve">and </w:delText>
        </w:r>
      </w:del>
      <w:proofErr w:type="spellStart"/>
      <w:ins w:id="85" w:author="Windows User" w:date="2019-07-05T14:55:00Z">
        <w:r w:rsidR="00495A04">
          <w:rPr>
            <w:rFonts w:asciiTheme="majorHAnsi" w:hAnsiTheme="majorHAnsi" w:cstheme="majorHAnsi"/>
            <w:sz w:val="24"/>
            <w:szCs w:val="24"/>
          </w:rPr>
          <w:t>but</w:t>
        </w:r>
      </w:ins>
      <w:del w:id="86" w:author="Windows User" w:date="2019-07-05T14:55:00Z">
        <w:r w:rsidR="00F87683" w:rsidRPr="006D5C58" w:rsidDel="00495A04">
          <w:rPr>
            <w:rFonts w:asciiTheme="majorHAnsi" w:hAnsiTheme="majorHAnsi" w:cstheme="majorHAnsi"/>
            <w:sz w:val="24"/>
            <w:szCs w:val="24"/>
          </w:rPr>
          <w:delText>that</w:delText>
        </w:r>
        <w:r w:rsidR="002553EE" w:rsidRPr="006D5C58" w:rsidDel="00495A04">
          <w:rPr>
            <w:rFonts w:asciiTheme="majorHAnsi" w:hAnsiTheme="majorHAnsi" w:cstheme="majorHAnsi"/>
            <w:sz w:val="24"/>
            <w:szCs w:val="24"/>
          </w:rPr>
          <w:delText xml:space="preserve"> </w:delText>
        </w:r>
      </w:del>
      <w:r w:rsidR="002553EE" w:rsidRPr="006D5C58">
        <w:rPr>
          <w:rFonts w:asciiTheme="majorHAnsi" w:hAnsiTheme="majorHAnsi" w:cstheme="majorHAnsi"/>
          <w:sz w:val="24"/>
          <w:szCs w:val="24"/>
        </w:rPr>
        <w:t>there</w:t>
      </w:r>
      <w:proofErr w:type="spellEnd"/>
      <w:r w:rsidR="002553EE" w:rsidRPr="006D5C58">
        <w:rPr>
          <w:rFonts w:asciiTheme="majorHAnsi" w:hAnsiTheme="majorHAnsi" w:cstheme="majorHAnsi"/>
          <w:sz w:val="24"/>
          <w:szCs w:val="24"/>
        </w:rPr>
        <w:t xml:space="preserve"> might have been a difference in the CS-30 groups.  </w:t>
      </w:r>
    </w:p>
    <w:p w14:paraId="0D49F44C" w14:textId="09E988DD" w:rsidR="0014730A" w:rsidRPr="006D5C58" w:rsidRDefault="0014730A"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     As in the previous experiment we found an acquisition po</w:t>
      </w:r>
      <w:r w:rsidR="00F87683" w:rsidRPr="006D5C58">
        <w:rPr>
          <w:rFonts w:asciiTheme="majorHAnsi" w:hAnsiTheme="majorHAnsi" w:cstheme="majorHAnsi"/>
          <w:sz w:val="24"/>
          <w:szCs w:val="24"/>
        </w:rPr>
        <w:t>int for each subject.   Figure 12</w:t>
      </w:r>
      <w:r w:rsidRPr="006D5C58">
        <w:rPr>
          <w:rFonts w:asciiTheme="majorHAnsi" w:hAnsiTheme="majorHAnsi" w:cstheme="majorHAnsi"/>
          <w:sz w:val="24"/>
          <w:szCs w:val="24"/>
        </w:rPr>
        <w:t xml:space="preserve"> shows the cumulative distribution of </w:t>
      </w:r>
      <w:commentRangeStart w:id="87"/>
      <w:r w:rsidRPr="006D5C58">
        <w:rPr>
          <w:rFonts w:asciiTheme="majorHAnsi" w:hAnsiTheme="majorHAnsi" w:cstheme="majorHAnsi"/>
          <w:sz w:val="24"/>
          <w:szCs w:val="24"/>
        </w:rPr>
        <w:t xml:space="preserve">change points </w:t>
      </w:r>
      <w:commentRangeEnd w:id="87"/>
      <w:r w:rsidR="001E1E2A" w:rsidRPr="006D5C58">
        <w:rPr>
          <w:rStyle w:val="CommentReference"/>
          <w:rFonts w:asciiTheme="majorHAnsi" w:hAnsiTheme="majorHAnsi" w:cstheme="majorHAnsi"/>
          <w:sz w:val="24"/>
          <w:szCs w:val="24"/>
        </w:rPr>
        <w:commentReference w:id="87"/>
      </w:r>
      <w:r w:rsidRPr="006D5C58">
        <w:rPr>
          <w:rFonts w:asciiTheme="majorHAnsi" w:hAnsiTheme="majorHAnsi" w:cstheme="majorHAnsi"/>
          <w:sz w:val="24"/>
          <w:szCs w:val="24"/>
        </w:rPr>
        <w:t xml:space="preserve">for each group.  The K-S test </w:t>
      </w:r>
      <w:r w:rsidRPr="006D5C58">
        <w:rPr>
          <w:rFonts w:asciiTheme="majorHAnsi" w:hAnsiTheme="majorHAnsi" w:cstheme="majorHAnsi"/>
          <w:sz w:val="24"/>
          <w:szCs w:val="24"/>
        </w:rPr>
        <w:lastRenderedPageBreak/>
        <w:t xml:space="preserve">shows. .. . There was a significant effect of CS- duration for these three groups and groups </w:t>
      </w:r>
      <w:proofErr w:type="spellStart"/>
      <w:r w:rsidRPr="006D5C58">
        <w:rPr>
          <w:rFonts w:asciiTheme="majorHAnsi" w:hAnsiTheme="majorHAnsi" w:cstheme="majorHAnsi"/>
          <w:sz w:val="24"/>
          <w:szCs w:val="24"/>
        </w:rPr>
        <w:t>CSxx</w:t>
      </w:r>
      <w:proofErr w:type="spellEnd"/>
      <w:r w:rsidRPr="006D5C58">
        <w:rPr>
          <w:rFonts w:asciiTheme="majorHAnsi" w:hAnsiTheme="majorHAnsi" w:cstheme="majorHAnsi"/>
          <w:sz w:val="24"/>
          <w:szCs w:val="24"/>
        </w:rPr>
        <w:t xml:space="preserve"> and </w:t>
      </w:r>
      <w:proofErr w:type="spellStart"/>
      <w:r w:rsidRPr="006D5C58">
        <w:rPr>
          <w:rFonts w:asciiTheme="majorHAnsi" w:hAnsiTheme="majorHAnsi" w:cstheme="majorHAnsi"/>
          <w:sz w:val="24"/>
          <w:szCs w:val="24"/>
        </w:rPr>
        <w:t>CSyy</w:t>
      </w:r>
      <w:proofErr w:type="spellEnd"/>
      <w:r w:rsidRPr="006D5C58">
        <w:rPr>
          <w:rFonts w:asciiTheme="majorHAnsi" w:hAnsiTheme="majorHAnsi" w:cstheme="majorHAnsi"/>
          <w:sz w:val="24"/>
          <w:szCs w:val="24"/>
        </w:rPr>
        <w:t xml:space="preserve"> differed significantly from one another</w:t>
      </w:r>
    </w:p>
    <w:p w14:paraId="73D08C62" w14:textId="69F7E8EE" w:rsidR="0014730A" w:rsidRPr="006D5C58" w:rsidRDefault="0014730A"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ab/>
        <w:t>We characterized asymptotic performance by computing a post-acquisition slo</w:t>
      </w:r>
      <w:r w:rsidR="00F87683" w:rsidRPr="006D5C58">
        <w:rPr>
          <w:rFonts w:asciiTheme="majorHAnsi" w:hAnsiTheme="majorHAnsi" w:cstheme="majorHAnsi"/>
          <w:sz w:val="24"/>
          <w:szCs w:val="24"/>
        </w:rPr>
        <w:t>pe for every subject.  Figure 13</w:t>
      </w:r>
      <w:r w:rsidRPr="006D5C58">
        <w:rPr>
          <w:rFonts w:asciiTheme="majorHAnsi" w:hAnsiTheme="majorHAnsi" w:cstheme="majorHAnsi"/>
          <w:sz w:val="24"/>
          <w:szCs w:val="24"/>
        </w:rPr>
        <w:t xml:space="preserve"> shows the mean slope for each group with individuals represented as dots.   A between groups ANOVA on slopes showed that there was a significant difference between groups [</w:t>
      </w:r>
      <w:proofErr w:type="gramStart"/>
      <w:r w:rsidRPr="006D5C58">
        <w:rPr>
          <w:rFonts w:asciiTheme="majorHAnsi" w:hAnsiTheme="majorHAnsi" w:cstheme="majorHAnsi"/>
          <w:sz w:val="24"/>
          <w:szCs w:val="24"/>
        </w:rPr>
        <w:t>F(</w:t>
      </w:r>
      <w:proofErr w:type="gramEnd"/>
      <w:r w:rsidRPr="006D5C58">
        <w:rPr>
          <w:rFonts w:asciiTheme="majorHAnsi" w:hAnsiTheme="majorHAnsi" w:cstheme="majorHAnsi"/>
          <w:sz w:val="24"/>
          <w:szCs w:val="24"/>
        </w:rPr>
        <w:t>2,xx)= YY.YY, p&lt;.</w:t>
      </w:r>
      <w:proofErr w:type="spellStart"/>
      <w:r w:rsidRPr="006D5C58">
        <w:rPr>
          <w:rFonts w:asciiTheme="majorHAnsi" w:hAnsiTheme="majorHAnsi" w:cstheme="majorHAnsi"/>
          <w:sz w:val="24"/>
          <w:szCs w:val="24"/>
        </w:rPr>
        <w:t>zz</w:t>
      </w:r>
      <w:proofErr w:type="spellEnd"/>
      <w:r w:rsidRPr="006D5C58">
        <w:rPr>
          <w:rFonts w:asciiTheme="majorHAnsi" w:hAnsiTheme="majorHAnsi" w:cstheme="majorHAnsi"/>
          <w:sz w:val="24"/>
          <w:szCs w:val="24"/>
        </w:rPr>
        <w:t xml:space="preserve">].  Post hoc pairwise comparisons showed that the CS-10 group did/did not differ ….   </w:t>
      </w:r>
    </w:p>
    <w:p w14:paraId="1FF602B0" w14:textId="4D25CFA7" w:rsidR="000A0611" w:rsidRPr="006D5C58" w:rsidRDefault="000A0611" w:rsidP="0060326A">
      <w:pPr>
        <w:spacing w:line="480" w:lineRule="auto"/>
        <w:rPr>
          <w:rFonts w:asciiTheme="majorHAnsi" w:hAnsiTheme="majorHAnsi" w:cstheme="majorHAnsi"/>
          <w:b/>
          <w:sz w:val="24"/>
          <w:szCs w:val="24"/>
        </w:rPr>
      </w:pPr>
      <w:r w:rsidRPr="006D5C58">
        <w:rPr>
          <w:rFonts w:asciiTheme="majorHAnsi" w:hAnsiTheme="majorHAnsi" w:cstheme="majorHAnsi"/>
          <w:b/>
          <w:sz w:val="24"/>
          <w:szCs w:val="24"/>
        </w:rPr>
        <w:t>Discussion</w:t>
      </w:r>
    </w:p>
    <w:p w14:paraId="3E9C1874" w14:textId="45C17281" w:rsidR="001E0393" w:rsidRPr="006D5C58" w:rsidRDefault="001E0393"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As in the previous experiments, the longer the duration of the CS- the faster inhibition develops and the deeper it becomes over training.   The purpose of the experiment was to evaluate whether subjects were sensitive to the mean delay signaled  by a CS- or if fixing the duration of the CS- contributed to the development of inhibition.  The data of the current experiment suggest that the mean duration </w:t>
      </w:r>
      <w:commentRangeStart w:id="88"/>
      <w:r w:rsidRPr="006D5C58">
        <w:rPr>
          <w:rFonts w:asciiTheme="majorHAnsi" w:hAnsiTheme="majorHAnsi" w:cstheme="majorHAnsi"/>
          <w:sz w:val="24"/>
          <w:szCs w:val="24"/>
        </w:rPr>
        <w:t xml:space="preserve">may be what is important but our data were mixed.   There was no effect of CS- variability in the 50s groups but the CS-30Var group was facilitated relative to the CS-30Fix group.   </w:t>
      </w:r>
      <w:commentRangeEnd w:id="88"/>
      <w:r w:rsidR="001E1E2A" w:rsidRPr="006D5C58">
        <w:rPr>
          <w:rStyle w:val="CommentReference"/>
          <w:rFonts w:asciiTheme="majorHAnsi" w:hAnsiTheme="majorHAnsi" w:cstheme="majorHAnsi"/>
          <w:sz w:val="24"/>
          <w:szCs w:val="24"/>
        </w:rPr>
        <w:commentReference w:id="88"/>
      </w:r>
    </w:p>
    <w:p w14:paraId="4037DA1A" w14:textId="1F2FA791" w:rsidR="00050B15" w:rsidRPr="006D5C58" w:rsidDel="00495A04" w:rsidRDefault="00050B15" w:rsidP="0060326A">
      <w:pPr>
        <w:spacing w:line="480" w:lineRule="auto"/>
        <w:rPr>
          <w:del w:id="89" w:author="Windows User" w:date="2019-07-05T14:56:00Z"/>
          <w:rFonts w:asciiTheme="majorHAnsi" w:hAnsiTheme="majorHAnsi" w:cstheme="majorHAnsi"/>
          <w:sz w:val="24"/>
          <w:szCs w:val="24"/>
        </w:rPr>
      </w:pPr>
    </w:p>
    <w:p w14:paraId="39B6FE19" w14:textId="023C1975" w:rsidR="00050B15" w:rsidRPr="006D5C58" w:rsidDel="00495A04" w:rsidRDefault="00050B15" w:rsidP="0060326A">
      <w:pPr>
        <w:spacing w:line="480" w:lineRule="auto"/>
        <w:rPr>
          <w:del w:id="90" w:author="Windows User" w:date="2019-07-05T14:56:00Z"/>
          <w:rFonts w:asciiTheme="majorHAnsi" w:hAnsiTheme="majorHAnsi" w:cstheme="majorHAnsi"/>
          <w:sz w:val="24"/>
          <w:szCs w:val="24"/>
        </w:rPr>
      </w:pPr>
    </w:p>
    <w:p w14:paraId="3C3ED914" w14:textId="77777777" w:rsidR="00050B15" w:rsidRPr="006D5C58" w:rsidRDefault="00050B15"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Experiment 4</w:t>
      </w:r>
    </w:p>
    <w:p w14:paraId="521A9F7E" w14:textId="40CEC68C" w:rsidR="00050B15" w:rsidRPr="006D5C58" w:rsidRDefault="00050B15"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The prior experiments suggest that the variable that determines inhibition is the average delay to the resumption of reward signaled by the CS-,   The speed of excitatory </w:t>
      </w:r>
      <w:r w:rsidRPr="006D5C58">
        <w:rPr>
          <w:rFonts w:asciiTheme="majorHAnsi" w:hAnsiTheme="majorHAnsi" w:cstheme="majorHAnsi"/>
          <w:sz w:val="24"/>
          <w:szCs w:val="24"/>
        </w:rPr>
        <w:lastRenderedPageBreak/>
        <w:t xml:space="preserve">conditioning is regulated by the average delay to reward signaled by a CS+ relative to the average  overall rate of reward (Balsam &amp; Gallistel, 2009; Balsam, Drew &amp; Gallistel, 2010; Ward et al., 2012).   The purpose of the </w:t>
      </w:r>
      <w:r w:rsidR="0065542C" w:rsidRPr="006D5C58">
        <w:rPr>
          <w:rFonts w:asciiTheme="majorHAnsi" w:hAnsiTheme="majorHAnsi" w:cstheme="majorHAnsi"/>
          <w:sz w:val="24"/>
          <w:szCs w:val="24"/>
        </w:rPr>
        <w:t xml:space="preserve">fourth </w:t>
      </w:r>
      <w:r w:rsidRPr="006D5C58">
        <w:rPr>
          <w:rFonts w:asciiTheme="majorHAnsi" w:hAnsiTheme="majorHAnsi" w:cstheme="majorHAnsi"/>
          <w:sz w:val="24"/>
          <w:szCs w:val="24"/>
        </w:rPr>
        <w:t xml:space="preserve">experiment therefore was to examine whether inhibitory conditioning depended on the absolute duration of CS- or </w:t>
      </w:r>
      <w:ins w:id="91" w:author="Windows User" w:date="2019-08-30T19:45:00Z">
        <w:r w:rsidR="00223914">
          <w:rPr>
            <w:rFonts w:asciiTheme="majorHAnsi" w:hAnsiTheme="majorHAnsi" w:cstheme="majorHAnsi"/>
            <w:sz w:val="24"/>
            <w:szCs w:val="24"/>
          </w:rPr>
          <w:t xml:space="preserve">the </w:t>
        </w:r>
        <w:proofErr w:type="spellStart"/>
        <w:r w:rsidR="00223914">
          <w:rPr>
            <w:rFonts w:asciiTheme="majorHAnsi" w:hAnsiTheme="majorHAnsi" w:cstheme="majorHAnsi"/>
            <w:sz w:val="24"/>
            <w:szCs w:val="24"/>
          </w:rPr>
          <w:t>duration</w:t>
        </w:r>
      </w:ins>
      <w:del w:id="92" w:author="Windows User" w:date="2019-07-05T15:08:00Z">
        <w:r w:rsidRPr="00223914" w:rsidDel="00033E40">
          <w:rPr>
            <w:rFonts w:asciiTheme="majorHAnsi" w:hAnsiTheme="majorHAnsi" w:cstheme="majorHAnsi"/>
            <w:b/>
            <w:sz w:val="24"/>
            <w:szCs w:val="24"/>
            <w:rPrChange w:id="93" w:author="Windows User" w:date="2019-08-30T19:45:00Z">
              <w:rPr>
                <w:rFonts w:asciiTheme="majorHAnsi" w:hAnsiTheme="majorHAnsi" w:cstheme="majorHAnsi"/>
                <w:sz w:val="24"/>
                <w:szCs w:val="24"/>
              </w:rPr>
            </w:rPrChange>
          </w:rPr>
          <w:delText>the duration of the CS- relative to the overall rate of US pres</w:delText>
        </w:r>
        <w:r w:rsidRPr="006D5C58" w:rsidDel="00033E40">
          <w:rPr>
            <w:rFonts w:asciiTheme="majorHAnsi" w:hAnsiTheme="majorHAnsi" w:cstheme="majorHAnsi"/>
            <w:sz w:val="24"/>
            <w:szCs w:val="24"/>
          </w:rPr>
          <w:delText>entation or</w:delText>
        </w:r>
      </w:del>
      <w:r w:rsidRPr="006D5C58">
        <w:rPr>
          <w:rFonts w:asciiTheme="majorHAnsi" w:hAnsiTheme="majorHAnsi" w:cstheme="majorHAnsi"/>
          <w:sz w:val="24"/>
          <w:szCs w:val="24"/>
        </w:rPr>
        <w:t>relative</w:t>
      </w:r>
      <w:proofErr w:type="spellEnd"/>
      <w:r w:rsidRPr="006D5C58">
        <w:rPr>
          <w:rFonts w:asciiTheme="majorHAnsi" w:hAnsiTheme="majorHAnsi" w:cstheme="majorHAnsi"/>
          <w:sz w:val="24"/>
          <w:szCs w:val="24"/>
        </w:rPr>
        <w:t xml:space="preserve"> to the rate of US’s in the absence of the CS-.   In this experiment, different groups of subjects were presented with </w:t>
      </w:r>
      <w:r w:rsidR="0065542C" w:rsidRPr="006D5C58">
        <w:rPr>
          <w:rFonts w:asciiTheme="majorHAnsi" w:hAnsiTheme="majorHAnsi" w:cstheme="majorHAnsi"/>
          <w:sz w:val="24"/>
          <w:szCs w:val="24"/>
        </w:rPr>
        <w:t xml:space="preserve">food </w:t>
      </w:r>
      <w:r w:rsidRPr="006D5C58">
        <w:rPr>
          <w:rFonts w:asciiTheme="majorHAnsi" w:hAnsiTheme="majorHAnsi" w:cstheme="majorHAnsi"/>
          <w:sz w:val="24"/>
          <w:szCs w:val="24"/>
        </w:rPr>
        <w:t>pellets with different average delays during the ITI</w:t>
      </w:r>
      <w:r w:rsidR="007B5B65" w:rsidRPr="006D5C58">
        <w:rPr>
          <w:rFonts w:asciiTheme="majorHAnsi" w:hAnsiTheme="majorHAnsi" w:cstheme="majorHAnsi"/>
          <w:sz w:val="24"/>
          <w:szCs w:val="24"/>
        </w:rPr>
        <w:t xml:space="preserve"> as well as different CS- durations</w:t>
      </w:r>
      <w:r w:rsidRPr="006D5C58">
        <w:rPr>
          <w:rFonts w:asciiTheme="majorHAnsi" w:hAnsiTheme="majorHAnsi" w:cstheme="majorHAnsi"/>
          <w:sz w:val="24"/>
          <w:szCs w:val="24"/>
        </w:rPr>
        <w:t xml:space="preserve">.   </w:t>
      </w:r>
      <w:r w:rsidR="007B5B65" w:rsidRPr="006D5C58">
        <w:rPr>
          <w:rFonts w:asciiTheme="majorHAnsi" w:hAnsiTheme="majorHAnsi" w:cstheme="majorHAnsi"/>
          <w:sz w:val="24"/>
          <w:szCs w:val="24"/>
        </w:rPr>
        <w:t xml:space="preserve">These durations were chosen to assess whether inhibition was determined by the absolute duration of a </w:t>
      </w:r>
      <w:r w:rsidRPr="006D5C58">
        <w:rPr>
          <w:rFonts w:asciiTheme="majorHAnsi" w:hAnsiTheme="majorHAnsi" w:cstheme="majorHAnsi"/>
          <w:sz w:val="24"/>
          <w:szCs w:val="24"/>
        </w:rPr>
        <w:t xml:space="preserve">CS – </w:t>
      </w:r>
      <w:r w:rsidR="007B5B65" w:rsidRPr="006D5C58">
        <w:rPr>
          <w:rFonts w:asciiTheme="majorHAnsi" w:hAnsiTheme="majorHAnsi" w:cstheme="majorHAnsi"/>
          <w:sz w:val="24"/>
          <w:szCs w:val="24"/>
        </w:rPr>
        <w:t xml:space="preserve">or by the relative increase in delay to reward signaled by the CS- relative to the expected </w:t>
      </w:r>
      <w:r w:rsidR="00633683">
        <w:rPr>
          <w:rFonts w:asciiTheme="majorHAnsi" w:hAnsiTheme="majorHAnsi" w:cstheme="majorHAnsi"/>
          <w:sz w:val="24"/>
          <w:szCs w:val="24"/>
        </w:rPr>
        <w:t xml:space="preserve">inter-reward interval (IRI) during </w:t>
      </w:r>
      <w:r w:rsidR="007B5B65" w:rsidRPr="006D5C58">
        <w:rPr>
          <w:rFonts w:asciiTheme="majorHAnsi" w:hAnsiTheme="majorHAnsi" w:cstheme="majorHAnsi"/>
          <w:sz w:val="24"/>
          <w:szCs w:val="24"/>
        </w:rPr>
        <w:t>the ITI.</w:t>
      </w:r>
    </w:p>
    <w:p w14:paraId="7FC7135E" w14:textId="77777777" w:rsidR="000A0611" w:rsidRPr="006D5C58" w:rsidRDefault="000A0611" w:rsidP="0060326A">
      <w:pPr>
        <w:spacing w:line="480" w:lineRule="auto"/>
        <w:rPr>
          <w:rFonts w:asciiTheme="majorHAnsi" w:hAnsiTheme="majorHAnsi" w:cstheme="majorHAnsi"/>
          <w:b/>
          <w:sz w:val="24"/>
          <w:szCs w:val="24"/>
        </w:rPr>
      </w:pPr>
      <w:r w:rsidRPr="006D5C58">
        <w:rPr>
          <w:rFonts w:asciiTheme="majorHAnsi" w:hAnsiTheme="majorHAnsi" w:cstheme="majorHAnsi"/>
          <w:b/>
          <w:sz w:val="24"/>
          <w:szCs w:val="24"/>
        </w:rPr>
        <w:t>Method</w:t>
      </w:r>
    </w:p>
    <w:p w14:paraId="3033D5F2" w14:textId="77777777" w:rsidR="0099160F" w:rsidRPr="006D5C58" w:rsidRDefault="0099160F" w:rsidP="0060326A">
      <w:pPr>
        <w:spacing w:line="480" w:lineRule="auto"/>
        <w:rPr>
          <w:rFonts w:asciiTheme="majorHAnsi" w:hAnsiTheme="majorHAnsi" w:cstheme="majorHAnsi"/>
          <w:i/>
          <w:sz w:val="24"/>
          <w:szCs w:val="24"/>
        </w:rPr>
      </w:pPr>
      <w:r w:rsidRPr="006D5C58">
        <w:rPr>
          <w:rFonts w:asciiTheme="majorHAnsi" w:hAnsiTheme="majorHAnsi" w:cstheme="majorHAnsi"/>
          <w:i/>
          <w:sz w:val="24"/>
          <w:szCs w:val="24"/>
        </w:rPr>
        <w:t>Behavioral Apparatus</w:t>
      </w:r>
    </w:p>
    <w:p w14:paraId="4FA3650D" w14:textId="6E961542" w:rsidR="0099160F" w:rsidRPr="006D5C58" w:rsidRDefault="0099160F"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ab/>
        <w:t xml:space="preserve">Twenty matching operant experimental chambers </w:t>
      </w:r>
      <w:r w:rsidR="00690902" w:rsidRPr="006D5C58">
        <w:rPr>
          <w:rFonts w:asciiTheme="majorHAnsi" w:hAnsiTheme="majorHAnsi" w:cstheme="majorHAnsi"/>
          <w:sz w:val="24"/>
          <w:szCs w:val="24"/>
        </w:rPr>
        <w:t>identical to those used in experiment 1</w:t>
      </w:r>
      <w:r w:rsidRPr="006D5C58">
        <w:rPr>
          <w:rFonts w:asciiTheme="majorHAnsi" w:hAnsiTheme="majorHAnsi" w:cstheme="majorHAnsi"/>
          <w:sz w:val="24"/>
          <w:szCs w:val="24"/>
        </w:rPr>
        <w:t xml:space="preserve"> were used in this experiment. </w:t>
      </w:r>
    </w:p>
    <w:p w14:paraId="4A689025" w14:textId="77777777" w:rsidR="0099160F" w:rsidRPr="006D5C58" w:rsidRDefault="0099160F" w:rsidP="0060326A">
      <w:pPr>
        <w:spacing w:line="480" w:lineRule="auto"/>
        <w:rPr>
          <w:rFonts w:asciiTheme="majorHAnsi" w:hAnsiTheme="majorHAnsi" w:cstheme="majorHAnsi"/>
          <w:sz w:val="24"/>
          <w:szCs w:val="24"/>
        </w:rPr>
      </w:pPr>
    </w:p>
    <w:p w14:paraId="286EAEEA" w14:textId="77777777" w:rsidR="0099160F" w:rsidRPr="006D5C58" w:rsidRDefault="0099160F" w:rsidP="0060326A">
      <w:pPr>
        <w:spacing w:line="480" w:lineRule="auto"/>
        <w:rPr>
          <w:rFonts w:asciiTheme="majorHAnsi" w:hAnsiTheme="majorHAnsi" w:cstheme="majorHAnsi"/>
          <w:i/>
          <w:sz w:val="24"/>
          <w:szCs w:val="24"/>
        </w:rPr>
      </w:pPr>
      <w:r w:rsidRPr="006D5C58">
        <w:rPr>
          <w:rFonts w:asciiTheme="majorHAnsi" w:hAnsiTheme="majorHAnsi" w:cstheme="majorHAnsi"/>
          <w:i/>
          <w:sz w:val="24"/>
          <w:szCs w:val="24"/>
        </w:rPr>
        <w:t>Subjects</w:t>
      </w:r>
    </w:p>
    <w:p w14:paraId="393907D2" w14:textId="33B0C681" w:rsidR="0099160F" w:rsidRPr="006D5C58" w:rsidRDefault="0099160F"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ab/>
      </w:r>
      <w:r w:rsidR="00633683">
        <w:rPr>
          <w:rFonts w:asciiTheme="majorHAnsi" w:hAnsiTheme="majorHAnsi" w:cstheme="majorHAnsi"/>
          <w:sz w:val="24"/>
          <w:szCs w:val="24"/>
        </w:rPr>
        <w:t>T</w:t>
      </w:r>
      <w:r w:rsidRPr="006D5C58">
        <w:rPr>
          <w:rFonts w:asciiTheme="majorHAnsi" w:hAnsiTheme="majorHAnsi" w:cstheme="majorHAnsi"/>
          <w:sz w:val="24"/>
          <w:szCs w:val="24"/>
        </w:rPr>
        <w:t xml:space="preserve">he subjects were 40 male rats that weighed no less than 350 grams and no younger than 100 days old at the start of the experiment were housed two per cage. For both phases, to motivate rats to earn rewards in the operant tasks they were </w:t>
      </w:r>
      <w:r w:rsidRPr="006D5C58">
        <w:rPr>
          <w:rFonts w:asciiTheme="majorHAnsi" w:hAnsiTheme="majorHAnsi" w:cstheme="majorHAnsi"/>
          <w:sz w:val="24"/>
          <w:szCs w:val="24"/>
        </w:rPr>
        <w:lastRenderedPageBreak/>
        <w:t xml:space="preserve">maintained on a restricted feeding schedule consisting of 30 grams per day per cage. This schedule allowed for normal growth throughout the experiment, but ensured adequate motivation for the food rewards presented during training. Rats were trained 5 days a week. Water was available ad libitum except for during the experimental sessions. </w:t>
      </w:r>
    </w:p>
    <w:p w14:paraId="5BEDE1B3" w14:textId="77777777" w:rsidR="0099160F" w:rsidRPr="006D5C58" w:rsidRDefault="0099160F" w:rsidP="0060326A">
      <w:pPr>
        <w:spacing w:line="480" w:lineRule="auto"/>
        <w:rPr>
          <w:rFonts w:asciiTheme="majorHAnsi" w:hAnsiTheme="majorHAnsi" w:cstheme="majorHAnsi"/>
          <w:sz w:val="24"/>
          <w:szCs w:val="24"/>
        </w:rPr>
      </w:pPr>
    </w:p>
    <w:p w14:paraId="073EC41E" w14:textId="77777777" w:rsidR="0099160F" w:rsidRPr="006D5C58" w:rsidRDefault="0099160F" w:rsidP="0060326A">
      <w:pPr>
        <w:spacing w:line="480" w:lineRule="auto"/>
        <w:rPr>
          <w:rFonts w:asciiTheme="majorHAnsi" w:hAnsiTheme="majorHAnsi" w:cstheme="majorHAnsi"/>
          <w:i/>
          <w:sz w:val="24"/>
          <w:szCs w:val="24"/>
        </w:rPr>
      </w:pPr>
      <w:r w:rsidRPr="006D5C58">
        <w:rPr>
          <w:rFonts w:asciiTheme="majorHAnsi" w:hAnsiTheme="majorHAnsi" w:cstheme="majorHAnsi"/>
          <w:i/>
          <w:sz w:val="24"/>
          <w:szCs w:val="24"/>
        </w:rPr>
        <w:t>Behavioral Method</w:t>
      </w:r>
    </w:p>
    <w:p w14:paraId="0DF6719E" w14:textId="1345A6C4" w:rsidR="0099160F" w:rsidRPr="006D5C58" w:rsidRDefault="0099160F"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ab/>
      </w:r>
      <w:r w:rsidR="00633683">
        <w:rPr>
          <w:rFonts w:asciiTheme="majorHAnsi" w:hAnsiTheme="majorHAnsi" w:cstheme="majorHAnsi"/>
          <w:sz w:val="24"/>
          <w:szCs w:val="24"/>
        </w:rPr>
        <w:t xml:space="preserve">As in the previous studies the </w:t>
      </w:r>
      <w:del w:id="94" w:author="Windows User" w:date="2019-07-05T15:09:00Z">
        <w:r w:rsidRPr="006D5C58" w:rsidDel="00C54F15">
          <w:rPr>
            <w:rFonts w:asciiTheme="majorHAnsi" w:hAnsiTheme="majorHAnsi" w:cstheme="majorHAnsi"/>
            <w:sz w:val="24"/>
            <w:szCs w:val="24"/>
          </w:rPr>
          <w:delText xml:space="preserve"> </w:delText>
        </w:r>
      </w:del>
      <w:r w:rsidR="00633683">
        <w:rPr>
          <w:rFonts w:asciiTheme="majorHAnsi" w:hAnsiTheme="majorHAnsi" w:cstheme="majorHAnsi"/>
          <w:sz w:val="24"/>
          <w:szCs w:val="24"/>
        </w:rPr>
        <w:t>e</w:t>
      </w:r>
      <w:r w:rsidRPr="006D5C58">
        <w:rPr>
          <w:rFonts w:asciiTheme="majorHAnsi" w:hAnsiTheme="majorHAnsi" w:cstheme="majorHAnsi"/>
          <w:sz w:val="24"/>
          <w:szCs w:val="24"/>
        </w:rPr>
        <w:t xml:space="preserve">ach trial consisted of </w:t>
      </w:r>
      <w:proofErr w:type="gramStart"/>
      <w:r w:rsidRPr="006D5C58">
        <w:rPr>
          <w:rFonts w:asciiTheme="majorHAnsi" w:hAnsiTheme="majorHAnsi" w:cstheme="majorHAnsi"/>
          <w:sz w:val="24"/>
          <w:szCs w:val="24"/>
        </w:rPr>
        <w:t>1kHz</w:t>
      </w:r>
      <w:proofErr w:type="gramEnd"/>
      <w:r w:rsidRPr="006D5C58">
        <w:rPr>
          <w:rFonts w:asciiTheme="majorHAnsi" w:hAnsiTheme="majorHAnsi" w:cstheme="majorHAnsi"/>
          <w:sz w:val="24"/>
          <w:szCs w:val="24"/>
        </w:rPr>
        <w:t xml:space="preserve"> tone</w:t>
      </w:r>
      <w:r w:rsidR="00633683">
        <w:rPr>
          <w:rFonts w:asciiTheme="majorHAnsi" w:hAnsiTheme="majorHAnsi" w:cstheme="majorHAnsi"/>
          <w:sz w:val="24"/>
          <w:szCs w:val="24"/>
        </w:rPr>
        <w:t xml:space="preserve"> (80 </w:t>
      </w:r>
      <w:proofErr w:type="spellStart"/>
      <w:r w:rsidR="00633683">
        <w:rPr>
          <w:rFonts w:asciiTheme="majorHAnsi" w:hAnsiTheme="majorHAnsi" w:cstheme="majorHAnsi"/>
          <w:sz w:val="24"/>
          <w:szCs w:val="24"/>
        </w:rPr>
        <w:t>db</w:t>
      </w:r>
      <w:proofErr w:type="spellEnd"/>
      <w:r w:rsidR="00633683">
        <w:rPr>
          <w:rFonts w:asciiTheme="majorHAnsi" w:hAnsiTheme="majorHAnsi" w:cstheme="majorHAnsi"/>
          <w:sz w:val="24"/>
          <w:szCs w:val="24"/>
        </w:rPr>
        <w:t>)</w:t>
      </w:r>
      <w:r w:rsidRPr="006D5C58">
        <w:rPr>
          <w:rFonts w:asciiTheme="majorHAnsi" w:hAnsiTheme="majorHAnsi" w:cstheme="majorHAnsi"/>
          <w:sz w:val="24"/>
          <w:szCs w:val="24"/>
        </w:rPr>
        <w:t>, during which no pellet was delivered. Five groups of rats (n=8) were trained on IRI:CS- duration ratio of 1:2, 1:1, and 2:1 with IRI durations of 20 or 40s and CS- duration of 20, 40, or 80s. The groups were designated as 20:20, 20:40, 40:20, 40:40, and 40:80</w:t>
      </w:r>
      <w:r w:rsidR="00633683">
        <w:rPr>
          <w:rFonts w:asciiTheme="majorHAnsi" w:hAnsiTheme="majorHAnsi" w:cstheme="majorHAnsi"/>
          <w:sz w:val="24"/>
          <w:szCs w:val="24"/>
        </w:rPr>
        <w:t>; the first number representing the average IRI and the second representing the CS- duration</w:t>
      </w:r>
      <w:r w:rsidRPr="006D5C58">
        <w:rPr>
          <w:rFonts w:asciiTheme="majorHAnsi" w:hAnsiTheme="majorHAnsi" w:cstheme="majorHAnsi"/>
          <w:sz w:val="24"/>
          <w:szCs w:val="24"/>
        </w:rPr>
        <w:t xml:space="preserve"> Each session was 32 trials long and there were 44 sessions</w:t>
      </w:r>
      <w:r w:rsidR="00633683">
        <w:rPr>
          <w:rFonts w:asciiTheme="majorHAnsi" w:hAnsiTheme="majorHAnsi" w:cstheme="majorHAnsi"/>
          <w:sz w:val="24"/>
          <w:szCs w:val="24"/>
        </w:rPr>
        <w:t>.</w:t>
      </w:r>
    </w:p>
    <w:p w14:paraId="42716F26" w14:textId="77777777" w:rsidR="0099160F" w:rsidRPr="006D5C58" w:rsidRDefault="0099160F" w:rsidP="0060326A">
      <w:pPr>
        <w:spacing w:line="480" w:lineRule="auto"/>
        <w:rPr>
          <w:rFonts w:asciiTheme="majorHAnsi" w:hAnsiTheme="majorHAnsi" w:cstheme="majorHAnsi"/>
          <w:sz w:val="24"/>
          <w:szCs w:val="24"/>
        </w:rPr>
      </w:pPr>
    </w:p>
    <w:p w14:paraId="16575A67" w14:textId="77777777" w:rsidR="0099160F" w:rsidRPr="006D5C58" w:rsidRDefault="0099160F" w:rsidP="0060326A">
      <w:pPr>
        <w:spacing w:line="480" w:lineRule="auto"/>
        <w:rPr>
          <w:rFonts w:asciiTheme="majorHAnsi" w:hAnsiTheme="majorHAnsi" w:cstheme="majorHAnsi"/>
          <w:sz w:val="24"/>
          <w:szCs w:val="24"/>
        </w:rPr>
      </w:pPr>
    </w:p>
    <w:p w14:paraId="133EFC3B" w14:textId="17456606" w:rsidR="000A0611" w:rsidRPr="006D5C58" w:rsidRDefault="000A0611" w:rsidP="0060326A">
      <w:pPr>
        <w:spacing w:line="480" w:lineRule="auto"/>
        <w:rPr>
          <w:rFonts w:asciiTheme="majorHAnsi" w:hAnsiTheme="majorHAnsi" w:cstheme="majorHAnsi"/>
          <w:b/>
          <w:sz w:val="24"/>
          <w:szCs w:val="24"/>
        </w:rPr>
      </w:pPr>
      <w:r w:rsidRPr="006D5C58">
        <w:rPr>
          <w:rFonts w:asciiTheme="majorHAnsi" w:hAnsiTheme="majorHAnsi" w:cstheme="majorHAnsi"/>
          <w:b/>
          <w:sz w:val="24"/>
          <w:szCs w:val="24"/>
        </w:rPr>
        <w:t>Results</w:t>
      </w:r>
    </w:p>
    <w:p w14:paraId="3ADBB731" w14:textId="2CD594D4" w:rsidR="00F87683" w:rsidRPr="006D5C58" w:rsidRDefault="00F87683" w:rsidP="0060326A">
      <w:pPr>
        <w:spacing w:line="480" w:lineRule="auto"/>
        <w:rPr>
          <w:rFonts w:asciiTheme="majorHAnsi" w:hAnsiTheme="majorHAnsi" w:cstheme="majorHAnsi"/>
          <w:b/>
          <w:sz w:val="24"/>
          <w:szCs w:val="24"/>
        </w:rPr>
      </w:pPr>
      <w:r w:rsidRPr="006D5C58">
        <w:rPr>
          <w:rFonts w:asciiTheme="majorHAnsi" w:hAnsiTheme="majorHAnsi" w:cstheme="majorHAnsi"/>
          <w:b/>
          <w:sz w:val="24"/>
          <w:szCs w:val="24"/>
        </w:rPr>
        <w:t xml:space="preserve">Figure 14 shows again </w:t>
      </w:r>
      <w:r w:rsidR="00633683" w:rsidRPr="007C476B">
        <w:rPr>
          <w:rFonts w:asciiTheme="majorHAnsi" w:hAnsiTheme="majorHAnsi" w:cstheme="majorHAnsi"/>
          <w:b/>
          <w:sz w:val="24"/>
          <w:szCs w:val="24"/>
        </w:rPr>
        <w:t xml:space="preserve">the average difference between responding during the ITI and CS- for all groups.  </w:t>
      </w:r>
      <w:r w:rsidR="00633683">
        <w:rPr>
          <w:rFonts w:asciiTheme="majorHAnsi" w:hAnsiTheme="majorHAnsi" w:cstheme="majorHAnsi"/>
          <w:b/>
          <w:sz w:val="24"/>
          <w:szCs w:val="24"/>
        </w:rPr>
        <w:t>It is evident that the relative increase in the delay to reward controlled inhibition</w:t>
      </w:r>
      <w:r w:rsidR="00633683" w:rsidRPr="006D5C58">
        <w:rPr>
          <w:rFonts w:asciiTheme="majorHAnsi" w:hAnsiTheme="majorHAnsi" w:cstheme="majorHAnsi"/>
          <w:sz w:val="24"/>
          <w:szCs w:val="24"/>
        </w:rPr>
        <w:t xml:space="preserve">.   </w:t>
      </w:r>
      <w:r w:rsidR="00633683">
        <w:rPr>
          <w:rFonts w:asciiTheme="majorHAnsi" w:hAnsiTheme="majorHAnsi" w:cstheme="majorHAnsi"/>
          <w:sz w:val="24"/>
          <w:szCs w:val="24"/>
        </w:rPr>
        <w:t xml:space="preserve">Independent of the absolute duration of a CS- both the speed with which inhibition developed and the final level of inhibition were controlled by the </w:t>
      </w:r>
      <w:r w:rsidR="00633683">
        <w:rPr>
          <w:rFonts w:asciiTheme="majorHAnsi" w:hAnsiTheme="majorHAnsi" w:cstheme="majorHAnsi"/>
          <w:sz w:val="24"/>
          <w:szCs w:val="24"/>
        </w:rPr>
        <w:lastRenderedPageBreak/>
        <w:t>relative increase in the delay to reward signaled by the CS-.   The absolute duration of the cue was not a determinant of the behavior.</w:t>
      </w:r>
    </w:p>
    <w:p w14:paraId="1A0FAC45" w14:textId="57044AE2" w:rsidR="00F87683" w:rsidRPr="006D5C58" w:rsidRDefault="00F87683" w:rsidP="0060326A">
      <w:pPr>
        <w:spacing w:line="480" w:lineRule="auto"/>
        <w:rPr>
          <w:rFonts w:asciiTheme="majorHAnsi" w:hAnsiTheme="majorHAnsi" w:cstheme="majorHAnsi"/>
          <w:b/>
          <w:sz w:val="24"/>
          <w:szCs w:val="24"/>
        </w:rPr>
      </w:pPr>
      <w:r w:rsidRPr="006D5C58">
        <w:rPr>
          <w:rFonts w:asciiTheme="majorHAnsi" w:hAnsiTheme="majorHAnsi" w:cstheme="majorHAnsi"/>
          <w:b/>
          <w:sz w:val="24"/>
          <w:szCs w:val="24"/>
        </w:rPr>
        <w:t xml:space="preserve">     As in the previous experiment we found an acquisition point for each subject.   Figure 15 shows the cumulative distribution of change points for each group.  The K-S test shows. .. . There was a significant </w:t>
      </w:r>
      <w:r w:rsidR="00633683" w:rsidRPr="00633683">
        <w:rPr>
          <w:rFonts w:asciiTheme="majorHAnsi" w:hAnsiTheme="majorHAnsi" w:cstheme="majorHAnsi"/>
          <w:b/>
          <w:sz w:val="24"/>
          <w:szCs w:val="24"/>
        </w:rPr>
        <w:t>effect of CS- duration for the</w:t>
      </w:r>
      <w:r w:rsidRPr="006D5C58">
        <w:rPr>
          <w:rFonts w:asciiTheme="majorHAnsi" w:hAnsiTheme="majorHAnsi" w:cstheme="majorHAnsi"/>
          <w:b/>
          <w:sz w:val="24"/>
          <w:szCs w:val="24"/>
        </w:rPr>
        <w:t xml:space="preserve"> three groups</w:t>
      </w:r>
      <w:r w:rsidR="00633683">
        <w:rPr>
          <w:rFonts w:asciiTheme="majorHAnsi" w:hAnsiTheme="majorHAnsi" w:cstheme="majorHAnsi"/>
          <w:b/>
          <w:sz w:val="24"/>
          <w:szCs w:val="24"/>
        </w:rPr>
        <w:t xml:space="preserve"> trained with the 40 s IRI and for the 2 groups trained with the 20 s IRI.   </w:t>
      </w:r>
      <w:r w:rsidR="00B04C1B">
        <w:rPr>
          <w:rFonts w:asciiTheme="majorHAnsi" w:hAnsiTheme="majorHAnsi" w:cstheme="majorHAnsi"/>
          <w:b/>
          <w:sz w:val="24"/>
          <w:szCs w:val="24"/>
        </w:rPr>
        <w:t>However, there was no significant difference between the two groups trained at the 1:1 nor was there a difference between the two groups trained at the 2:1 ratio.</w:t>
      </w:r>
    </w:p>
    <w:p w14:paraId="5C67A58E" w14:textId="474BFD95" w:rsidR="00F87683" w:rsidRPr="006D5C58" w:rsidRDefault="00F87683" w:rsidP="0060326A">
      <w:pPr>
        <w:spacing w:line="480" w:lineRule="auto"/>
        <w:rPr>
          <w:rFonts w:asciiTheme="majorHAnsi" w:hAnsiTheme="majorHAnsi" w:cstheme="majorHAnsi"/>
          <w:b/>
          <w:sz w:val="24"/>
          <w:szCs w:val="24"/>
        </w:rPr>
      </w:pPr>
      <w:r w:rsidRPr="006D5C58">
        <w:rPr>
          <w:rFonts w:asciiTheme="majorHAnsi" w:hAnsiTheme="majorHAnsi" w:cstheme="majorHAnsi"/>
          <w:b/>
          <w:sz w:val="24"/>
          <w:szCs w:val="24"/>
        </w:rPr>
        <w:tab/>
      </w:r>
      <w:r w:rsidR="00B04C1B">
        <w:rPr>
          <w:rFonts w:asciiTheme="majorHAnsi" w:hAnsiTheme="majorHAnsi" w:cstheme="majorHAnsi"/>
          <w:b/>
          <w:sz w:val="24"/>
          <w:szCs w:val="24"/>
        </w:rPr>
        <w:t>Again, w</w:t>
      </w:r>
      <w:r w:rsidRPr="006D5C58">
        <w:rPr>
          <w:rFonts w:asciiTheme="majorHAnsi" w:hAnsiTheme="majorHAnsi" w:cstheme="majorHAnsi"/>
          <w:b/>
          <w:sz w:val="24"/>
          <w:szCs w:val="24"/>
        </w:rPr>
        <w:t xml:space="preserve">e characterized asymptotic performance by computing a post-acquisition slope for every subject.  Figure 16 shows the mean slope for </w:t>
      </w:r>
      <w:proofErr w:type="gramStart"/>
      <w:r w:rsidRPr="006D5C58">
        <w:rPr>
          <w:rFonts w:asciiTheme="majorHAnsi" w:hAnsiTheme="majorHAnsi" w:cstheme="majorHAnsi"/>
          <w:b/>
          <w:sz w:val="24"/>
          <w:szCs w:val="24"/>
        </w:rPr>
        <w:t>each  group</w:t>
      </w:r>
      <w:proofErr w:type="gramEnd"/>
      <w:r w:rsidRPr="006D5C58">
        <w:rPr>
          <w:rFonts w:asciiTheme="majorHAnsi" w:hAnsiTheme="majorHAnsi" w:cstheme="majorHAnsi"/>
          <w:b/>
          <w:sz w:val="24"/>
          <w:szCs w:val="24"/>
        </w:rPr>
        <w:t xml:space="preserve"> with individuals represented as dots.   A between groups </w:t>
      </w:r>
      <w:commentRangeStart w:id="95"/>
      <w:r w:rsidRPr="006D5C58">
        <w:rPr>
          <w:rFonts w:asciiTheme="majorHAnsi" w:hAnsiTheme="majorHAnsi" w:cstheme="majorHAnsi"/>
          <w:b/>
          <w:sz w:val="24"/>
          <w:szCs w:val="24"/>
        </w:rPr>
        <w:t>ANOVA</w:t>
      </w:r>
      <w:commentRangeEnd w:id="95"/>
      <w:r w:rsidR="00B04C1B">
        <w:rPr>
          <w:rStyle w:val="CommentReference"/>
        </w:rPr>
        <w:commentReference w:id="95"/>
      </w:r>
      <w:r w:rsidRPr="006D5C58">
        <w:rPr>
          <w:rFonts w:asciiTheme="majorHAnsi" w:hAnsiTheme="majorHAnsi" w:cstheme="majorHAnsi"/>
          <w:b/>
          <w:sz w:val="24"/>
          <w:szCs w:val="24"/>
        </w:rPr>
        <w:t xml:space="preserve"> on slopes showed that there was a significant difference between groups [</w:t>
      </w:r>
      <w:proofErr w:type="gramStart"/>
      <w:r w:rsidRPr="006D5C58">
        <w:rPr>
          <w:rFonts w:asciiTheme="majorHAnsi" w:hAnsiTheme="majorHAnsi" w:cstheme="majorHAnsi"/>
          <w:b/>
          <w:sz w:val="24"/>
          <w:szCs w:val="24"/>
        </w:rPr>
        <w:t>F(</w:t>
      </w:r>
      <w:proofErr w:type="gramEnd"/>
      <w:r w:rsidRPr="006D5C58">
        <w:rPr>
          <w:rFonts w:asciiTheme="majorHAnsi" w:hAnsiTheme="majorHAnsi" w:cstheme="majorHAnsi"/>
          <w:b/>
          <w:sz w:val="24"/>
          <w:szCs w:val="24"/>
        </w:rPr>
        <w:t>2,xx)= YY.YY, p&lt;.</w:t>
      </w:r>
      <w:proofErr w:type="spellStart"/>
      <w:r w:rsidRPr="006D5C58">
        <w:rPr>
          <w:rFonts w:asciiTheme="majorHAnsi" w:hAnsiTheme="majorHAnsi" w:cstheme="majorHAnsi"/>
          <w:b/>
          <w:sz w:val="24"/>
          <w:szCs w:val="24"/>
        </w:rPr>
        <w:t>zz</w:t>
      </w:r>
      <w:proofErr w:type="spellEnd"/>
      <w:r w:rsidRPr="006D5C58">
        <w:rPr>
          <w:rFonts w:asciiTheme="majorHAnsi" w:hAnsiTheme="majorHAnsi" w:cstheme="majorHAnsi"/>
          <w:b/>
          <w:sz w:val="24"/>
          <w:szCs w:val="24"/>
        </w:rPr>
        <w:t xml:space="preserve">].  Post hoc pairwise comparisons showed that ….   </w:t>
      </w:r>
      <w:commentRangeStart w:id="96"/>
      <w:commentRangeEnd w:id="96"/>
      <w:r w:rsidR="00F71C9F">
        <w:rPr>
          <w:rStyle w:val="CommentReference"/>
        </w:rPr>
        <w:commentReference w:id="96"/>
      </w:r>
    </w:p>
    <w:p w14:paraId="725F194E" w14:textId="77777777" w:rsidR="000A0611" w:rsidRPr="006D5C58" w:rsidRDefault="000A0611" w:rsidP="0060326A">
      <w:pPr>
        <w:spacing w:line="480" w:lineRule="auto"/>
        <w:rPr>
          <w:rFonts w:asciiTheme="majorHAnsi" w:hAnsiTheme="majorHAnsi" w:cstheme="majorHAnsi"/>
          <w:b/>
          <w:sz w:val="24"/>
          <w:szCs w:val="24"/>
        </w:rPr>
      </w:pPr>
      <w:r w:rsidRPr="006D5C58">
        <w:rPr>
          <w:rFonts w:asciiTheme="majorHAnsi" w:hAnsiTheme="majorHAnsi" w:cstheme="majorHAnsi"/>
          <w:b/>
          <w:sz w:val="24"/>
          <w:szCs w:val="24"/>
        </w:rPr>
        <w:t>Discussion</w:t>
      </w:r>
    </w:p>
    <w:p w14:paraId="62658CB2" w14:textId="0D89066B" w:rsidR="00050B15" w:rsidRDefault="002030AE" w:rsidP="0060326A">
      <w:pPr>
        <w:spacing w:line="480" w:lineRule="auto"/>
        <w:rPr>
          <w:rFonts w:asciiTheme="majorHAnsi" w:hAnsiTheme="majorHAnsi" w:cstheme="majorHAnsi"/>
          <w:sz w:val="24"/>
          <w:szCs w:val="24"/>
        </w:rPr>
      </w:pPr>
      <w:r>
        <w:rPr>
          <w:rFonts w:asciiTheme="majorHAnsi" w:hAnsiTheme="majorHAnsi" w:cstheme="majorHAnsi"/>
          <w:sz w:val="24"/>
          <w:szCs w:val="24"/>
        </w:rPr>
        <w:t xml:space="preserve">     </w:t>
      </w:r>
      <w:r w:rsidR="00E70EE4">
        <w:rPr>
          <w:rFonts w:asciiTheme="majorHAnsi" w:hAnsiTheme="majorHAnsi" w:cstheme="majorHAnsi"/>
          <w:sz w:val="24"/>
          <w:szCs w:val="24"/>
        </w:rPr>
        <w:t xml:space="preserve">The speed with which </w:t>
      </w:r>
      <w:proofErr w:type="spellStart"/>
      <w:r w:rsidR="00E70EE4">
        <w:rPr>
          <w:rFonts w:asciiTheme="majorHAnsi" w:hAnsiTheme="majorHAnsi" w:cstheme="majorHAnsi"/>
          <w:sz w:val="24"/>
          <w:szCs w:val="24"/>
        </w:rPr>
        <w:t>inhibiton</w:t>
      </w:r>
      <w:proofErr w:type="spellEnd"/>
      <w:r w:rsidR="00E70EE4">
        <w:rPr>
          <w:rFonts w:asciiTheme="majorHAnsi" w:hAnsiTheme="majorHAnsi" w:cstheme="majorHAnsi"/>
          <w:sz w:val="24"/>
          <w:szCs w:val="24"/>
        </w:rPr>
        <w:t xml:space="preserve"> emerges as well as the depth of that inhibition is determined by the relative temporal relationship between the average duration of a CS- and the average interval between US presentations during the ITI.   </w:t>
      </w:r>
      <w:r w:rsidR="00EE36E6">
        <w:rPr>
          <w:rFonts w:asciiTheme="majorHAnsi" w:hAnsiTheme="majorHAnsi" w:cstheme="majorHAnsi"/>
          <w:sz w:val="24"/>
          <w:szCs w:val="24"/>
        </w:rPr>
        <w:t xml:space="preserve">Extant theoretical approaches to inhibition do not have an easy way of dealing with this finding.   Contingency theory predicts that </w:t>
      </w:r>
      <w:r>
        <w:rPr>
          <w:rFonts w:asciiTheme="majorHAnsi" w:hAnsiTheme="majorHAnsi" w:cstheme="majorHAnsi"/>
          <w:sz w:val="24"/>
          <w:szCs w:val="24"/>
        </w:rPr>
        <w:t xml:space="preserve">the degree of inhibition will depend on the </w:t>
      </w:r>
      <w:r w:rsidR="00A33A85">
        <w:rPr>
          <w:rFonts w:asciiTheme="majorHAnsi" w:hAnsiTheme="majorHAnsi" w:cstheme="majorHAnsi"/>
          <w:sz w:val="24"/>
          <w:szCs w:val="24"/>
        </w:rPr>
        <w:t xml:space="preserve">rate of US presentation in the absence of the CS- </w:t>
      </w:r>
      <w:r>
        <w:rPr>
          <w:rFonts w:asciiTheme="majorHAnsi" w:hAnsiTheme="majorHAnsi" w:cstheme="majorHAnsi"/>
          <w:sz w:val="24"/>
          <w:szCs w:val="24"/>
        </w:rPr>
        <w:t>and</w:t>
      </w:r>
      <w:r w:rsidR="00A33A85">
        <w:rPr>
          <w:rFonts w:asciiTheme="majorHAnsi" w:hAnsiTheme="majorHAnsi" w:cstheme="majorHAnsi"/>
          <w:sz w:val="24"/>
          <w:szCs w:val="24"/>
        </w:rPr>
        <w:t xml:space="preserve"> in the cases where the US rate is </w:t>
      </w:r>
      <w:proofErr w:type="gramStart"/>
      <w:r w:rsidR="00A33A85">
        <w:rPr>
          <w:rFonts w:asciiTheme="majorHAnsi" w:hAnsiTheme="majorHAnsi" w:cstheme="majorHAnsi"/>
          <w:sz w:val="24"/>
          <w:szCs w:val="24"/>
        </w:rPr>
        <w:t xml:space="preserve">constant </w:t>
      </w:r>
      <w:r>
        <w:rPr>
          <w:rFonts w:asciiTheme="majorHAnsi" w:hAnsiTheme="majorHAnsi" w:cstheme="majorHAnsi"/>
          <w:sz w:val="24"/>
          <w:szCs w:val="24"/>
        </w:rPr>
        <w:t xml:space="preserve"> the</w:t>
      </w:r>
      <w:proofErr w:type="gramEnd"/>
      <w:r>
        <w:rPr>
          <w:rFonts w:asciiTheme="majorHAnsi" w:hAnsiTheme="majorHAnsi" w:cstheme="majorHAnsi"/>
          <w:sz w:val="24"/>
          <w:szCs w:val="24"/>
        </w:rPr>
        <w:t xml:space="preserve"> asymptotic inhibition should be the same in all CSs regardless of their duration.   </w:t>
      </w:r>
      <w:r>
        <w:rPr>
          <w:rFonts w:asciiTheme="majorHAnsi" w:hAnsiTheme="majorHAnsi" w:cstheme="majorHAnsi"/>
          <w:sz w:val="24"/>
          <w:szCs w:val="24"/>
        </w:rPr>
        <w:lastRenderedPageBreak/>
        <w:t>Both of these predictions are contradicted by the dependence of inhibition on the relative temporal relationship.   The Rescorla-Wagner theory also does not have a</w:t>
      </w:r>
      <w:r w:rsidR="00A33A85">
        <w:rPr>
          <w:rFonts w:asciiTheme="majorHAnsi" w:hAnsiTheme="majorHAnsi" w:cstheme="majorHAnsi"/>
          <w:sz w:val="24"/>
          <w:szCs w:val="24"/>
        </w:rPr>
        <w:t xml:space="preserve">n </w:t>
      </w:r>
      <w:proofErr w:type="spellStart"/>
      <w:r w:rsidR="00A33A85">
        <w:rPr>
          <w:rFonts w:asciiTheme="majorHAnsi" w:hAnsiTheme="majorHAnsi" w:cstheme="majorHAnsi"/>
          <w:sz w:val="24"/>
          <w:szCs w:val="24"/>
        </w:rPr>
        <w:t>intrinsic`</w:t>
      </w:r>
      <w:r>
        <w:rPr>
          <w:rFonts w:asciiTheme="majorHAnsi" w:hAnsiTheme="majorHAnsi" w:cstheme="majorHAnsi"/>
          <w:sz w:val="24"/>
          <w:szCs w:val="24"/>
        </w:rPr>
        <w:t>way</w:t>
      </w:r>
      <w:proofErr w:type="spellEnd"/>
      <w:r>
        <w:rPr>
          <w:rFonts w:asciiTheme="majorHAnsi" w:hAnsiTheme="majorHAnsi" w:cstheme="majorHAnsi"/>
          <w:sz w:val="24"/>
          <w:szCs w:val="24"/>
        </w:rPr>
        <w:t xml:space="preserve"> of accommodating these findings.   In that view, asymptotic inhibition should depend on the rate of reward in the ITI but not on the duration of the CS-.  </w:t>
      </w:r>
    </w:p>
    <w:p w14:paraId="0201772D" w14:textId="441476C9" w:rsidR="002030AE" w:rsidRPr="006D5C58" w:rsidRDefault="002030AE" w:rsidP="0060326A">
      <w:pPr>
        <w:spacing w:line="480" w:lineRule="auto"/>
        <w:rPr>
          <w:rFonts w:asciiTheme="majorHAnsi" w:hAnsiTheme="majorHAnsi" w:cstheme="majorHAnsi"/>
          <w:sz w:val="24"/>
          <w:szCs w:val="24"/>
        </w:rPr>
      </w:pPr>
      <w:r>
        <w:rPr>
          <w:rFonts w:asciiTheme="majorHAnsi" w:hAnsiTheme="majorHAnsi" w:cstheme="majorHAnsi"/>
          <w:sz w:val="24"/>
          <w:szCs w:val="24"/>
        </w:rPr>
        <w:t xml:space="preserve">     The dependence of inhibition on relative time is similar to the dependence that excitation has on relative time (Jenkins, Gibbon &amp; Balsam, Gallistel &amp; Gibbon, Balsam &amp; Gallistel).  However, there are multiple possibilities </w:t>
      </w:r>
      <w:r w:rsidR="007844E2">
        <w:rPr>
          <w:rFonts w:asciiTheme="majorHAnsi" w:hAnsiTheme="majorHAnsi" w:cstheme="majorHAnsi"/>
          <w:sz w:val="24"/>
          <w:szCs w:val="24"/>
        </w:rPr>
        <w:t>about what is being compared in the emergence of inhibition.   We consider the alternatives in the next experiment.</w:t>
      </w:r>
    </w:p>
    <w:p w14:paraId="6CD38664" w14:textId="77777777" w:rsidR="00050B15" w:rsidRPr="006D5C58" w:rsidRDefault="00050B15" w:rsidP="0060326A">
      <w:pPr>
        <w:spacing w:line="480" w:lineRule="auto"/>
        <w:rPr>
          <w:rFonts w:asciiTheme="majorHAnsi" w:hAnsiTheme="majorHAnsi" w:cstheme="majorHAnsi"/>
          <w:sz w:val="24"/>
          <w:szCs w:val="24"/>
        </w:rPr>
      </w:pPr>
    </w:p>
    <w:p w14:paraId="09D7A297" w14:textId="77777777" w:rsidR="00050B15" w:rsidRPr="006D5C58" w:rsidRDefault="00050B15"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Experiment 5</w:t>
      </w:r>
    </w:p>
    <w:p w14:paraId="41EE7916" w14:textId="514CE60A" w:rsidR="00484161" w:rsidRDefault="00050B15"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Experiment 4 demonstrated that it is the </w:t>
      </w:r>
      <w:r w:rsidR="007844E2">
        <w:rPr>
          <w:rFonts w:asciiTheme="majorHAnsi" w:hAnsiTheme="majorHAnsi" w:cstheme="majorHAnsi"/>
          <w:sz w:val="24"/>
          <w:szCs w:val="24"/>
        </w:rPr>
        <w:t>duration of a CS- relative to the average IRI in the ITI that determines</w:t>
      </w:r>
      <w:r w:rsidRPr="006D5C58">
        <w:rPr>
          <w:rFonts w:asciiTheme="majorHAnsi" w:hAnsiTheme="majorHAnsi" w:cstheme="majorHAnsi"/>
          <w:sz w:val="24"/>
          <w:szCs w:val="24"/>
        </w:rPr>
        <w:t xml:space="preserve"> the speed and degree of inhibition to a CS-. </w:t>
      </w:r>
      <w:r w:rsidR="007844E2">
        <w:rPr>
          <w:rFonts w:asciiTheme="majorHAnsi" w:hAnsiTheme="majorHAnsi" w:cstheme="majorHAnsi"/>
          <w:sz w:val="24"/>
          <w:szCs w:val="24"/>
        </w:rPr>
        <w:t xml:space="preserve"> When changing the duration of a CS- several intervals are altered.  The duration of the CS- is altered but so is the interval that the CS- signals about when the next US might be expected.   For example when the average IRI is 20s, the expected time at which USs will resume is equal to the duration of the CS- plus 20s.   </w:t>
      </w:r>
      <w:proofErr w:type="gramStart"/>
      <w:r w:rsidR="007844E2">
        <w:rPr>
          <w:rFonts w:asciiTheme="majorHAnsi" w:hAnsiTheme="majorHAnsi" w:cstheme="majorHAnsi"/>
          <w:sz w:val="24"/>
          <w:szCs w:val="24"/>
        </w:rPr>
        <w:t>Similarly  if</w:t>
      </w:r>
      <w:proofErr w:type="gramEnd"/>
      <w:r w:rsidR="007844E2">
        <w:rPr>
          <w:rFonts w:asciiTheme="majorHAnsi" w:hAnsiTheme="majorHAnsi" w:cstheme="majorHAnsi"/>
          <w:sz w:val="24"/>
          <w:szCs w:val="24"/>
        </w:rPr>
        <w:t xml:space="preserve"> the IRI is 40s then this time must be added to the CS- duration to compute an expected time at which USs resume.   On this view,</w:t>
      </w:r>
      <w:r w:rsidR="00484161">
        <w:rPr>
          <w:rFonts w:asciiTheme="majorHAnsi" w:hAnsiTheme="majorHAnsi" w:cstheme="majorHAnsi"/>
          <w:sz w:val="24"/>
          <w:szCs w:val="24"/>
        </w:rPr>
        <w:t xml:space="preserve"> the expected delay to reward signaled by the CS- in</w:t>
      </w:r>
      <w:r w:rsidR="007844E2">
        <w:rPr>
          <w:rFonts w:asciiTheme="majorHAnsi" w:hAnsiTheme="majorHAnsi" w:cstheme="majorHAnsi"/>
          <w:sz w:val="24"/>
          <w:szCs w:val="24"/>
        </w:rPr>
        <w:t xml:space="preserve"> groups</w:t>
      </w:r>
      <w:r w:rsidR="00484161">
        <w:rPr>
          <w:rFonts w:asciiTheme="majorHAnsi" w:hAnsiTheme="majorHAnsi" w:cstheme="majorHAnsi"/>
          <w:sz w:val="24"/>
          <w:szCs w:val="24"/>
        </w:rPr>
        <w:t xml:space="preserve"> (IRI:CS- duration) </w:t>
      </w:r>
      <w:r w:rsidR="00484161" w:rsidRPr="009932B2">
        <w:rPr>
          <w:rFonts w:asciiTheme="majorHAnsi" w:hAnsiTheme="majorHAnsi" w:cstheme="majorHAnsi"/>
          <w:sz w:val="24"/>
          <w:szCs w:val="24"/>
        </w:rPr>
        <w:t>20:20, 20:40, 40:20, 40:40, and 40:80</w:t>
      </w:r>
      <w:r w:rsidR="00484161">
        <w:rPr>
          <w:rFonts w:asciiTheme="majorHAnsi" w:hAnsiTheme="majorHAnsi" w:cstheme="majorHAnsi"/>
          <w:sz w:val="24"/>
          <w:szCs w:val="24"/>
        </w:rPr>
        <w:t xml:space="preserve"> increases the delay by a factor of 2,3,1.5,2, and 3, respectively.</w:t>
      </w:r>
      <w:r w:rsidR="007844E2">
        <w:rPr>
          <w:rFonts w:asciiTheme="majorHAnsi" w:hAnsiTheme="majorHAnsi" w:cstheme="majorHAnsi"/>
          <w:sz w:val="24"/>
          <w:szCs w:val="24"/>
        </w:rPr>
        <w:t xml:space="preserve"> </w:t>
      </w:r>
      <w:r w:rsidR="00484161">
        <w:rPr>
          <w:rFonts w:asciiTheme="majorHAnsi" w:hAnsiTheme="majorHAnsi" w:cstheme="majorHAnsi"/>
          <w:sz w:val="24"/>
          <w:szCs w:val="24"/>
        </w:rPr>
        <w:t xml:space="preserve">Thus the temporal relativity might be based on these intervals.  </w:t>
      </w:r>
    </w:p>
    <w:p w14:paraId="308542DD" w14:textId="2D20A08D" w:rsidR="00050B15" w:rsidRPr="006D5C58" w:rsidRDefault="00484161" w:rsidP="0060326A">
      <w:pPr>
        <w:spacing w:line="480" w:lineRule="auto"/>
        <w:rPr>
          <w:rFonts w:asciiTheme="majorHAnsi" w:hAnsiTheme="majorHAnsi" w:cstheme="majorHAnsi"/>
          <w:sz w:val="24"/>
          <w:szCs w:val="24"/>
        </w:rPr>
      </w:pPr>
      <w:r>
        <w:rPr>
          <w:rFonts w:asciiTheme="majorHAnsi" w:hAnsiTheme="majorHAnsi" w:cstheme="majorHAnsi"/>
          <w:sz w:val="24"/>
          <w:szCs w:val="24"/>
        </w:rPr>
        <w:lastRenderedPageBreak/>
        <w:t xml:space="preserve">      Additionally, as a consequence of the procedure we used in the first four experiments, when CS- duration increased the duration of a session increased.   Consequently, the</w:t>
      </w:r>
      <w:r w:rsidR="00EB10A4">
        <w:rPr>
          <w:rFonts w:asciiTheme="majorHAnsi" w:hAnsiTheme="majorHAnsi" w:cstheme="majorHAnsi"/>
          <w:sz w:val="24"/>
          <w:szCs w:val="24"/>
        </w:rPr>
        <w:t xml:space="preserve"> longer the CS-</w:t>
      </w:r>
      <w:proofErr w:type="gramStart"/>
      <w:r w:rsidR="00EB10A4">
        <w:rPr>
          <w:rFonts w:asciiTheme="majorHAnsi" w:hAnsiTheme="majorHAnsi" w:cstheme="majorHAnsi"/>
          <w:sz w:val="24"/>
          <w:szCs w:val="24"/>
        </w:rPr>
        <w:t xml:space="preserve">, </w:t>
      </w:r>
      <w:r>
        <w:rPr>
          <w:rFonts w:asciiTheme="majorHAnsi" w:hAnsiTheme="majorHAnsi" w:cstheme="majorHAnsi"/>
          <w:sz w:val="24"/>
          <w:szCs w:val="24"/>
        </w:rPr>
        <w:t xml:space="preserve"> </w:t>
      </w:r>
      <w:r w:rsidR="00EB10A4">
        <w:rPr>
          <w:rFonts w:asciiTheme="majorHAnsi" w:hAnsiTheme="majorHAnsi" w:cstheme="majorHAnsi"/>
          <w:sz w:val="24"/>
          <w:szCs w:val="24"/>
        </w:rPr>
        <w:t>the</w:t>
      </w:r>
      <w:proofErr w:type="gramEnd"/>
      <w:r w:rsidR="00EB10A4">
        <w:rPr>
          <w:rFonts w:asciiTheme="majorHAnsi" w:hAnsiTheme="majorHAnsi" w:cstheme="majorHAnsi"/>
          <w:sz w:val="24"/>
          <w:szCs w:val="24"/>
        </w:rPr>
        <w:t xml:space="preserve"> lower was the </w:t>
      </w:r>
      <w:r>
        <w:rPr>
          <w:rFonts w:asciiTheme="majorHAnsi" w:hAnsiTheme="majorHAnsi" w:cstheme="majorHAnsi"/>
          <w:sz w:val="24"/>
          <w:szCs w:val="24"/>
        </w:rPr>
        <w:t xml:space="preserve">overall rate of US presentation in the context.   In fact, the average IRI in the context increases by a factor proportional to the duration of the CS- .  </w:t>
      </w:r>
      <w:r w:rsidR="00050B15" w:rsidRPr="006D5C58">
        <w:rPr>
          <w:rFonts w:asciiTheme="majorHAnsi" w:hAnsiTheme="majorHAnsi" w:cstheme="majorHAnsi"/>
          <w:sz w:val="24"/>
          <w:szCs w:val="24"/>
        </w:rPr>
        <w:t>Because the prior experiment</w:t>
      </w:r>
      <w:r w:rsidR="00E70EE4">
        <w:rPr>
          <w:rFonts w:asciiTheme="majorHAnsi" w:hAnsiTheme="majorHAnsi" w:cstheme="majorHAnsi"/>
          <w:sz w:val="24"/>
          <w:szCs w:val="24"/>
        </w:rPr>
        <w:t>s</w:t>
      </w:r>
      <w:r w:rsidR="00050B15" w:rsidRPr="006D5C58">
        <w:rPr>
          <w:rFonts w:asciiTheme="majorHAnsi" w:hAnsiTheme="majorHAnsi" w:cstheme="majorHAnsi"/>
          <w:sz w:val="24"/>
          <w:szCs w:val="24"/>
        </w:rPr>
        <w:t xml:space="preserve"> decreased the overall rate of reward in a session in proportion to the duration of a CS-</w:t>
      </w:r>
      <w:r w:rsidR="00846C87">
        <w:rPr>
          <w:rFonts w:asciiTheme="majorHAnsi" w:hAnsiTheme="majorHAnsi" w:cstheme="majorHAnsi"/>
          <w:sz w:val="24"/>
          <w:szCs w:val="24"/>
        </w:rPr>
        <w:t>,</w:t>
      </w:r>
      <w:r w:rsidR="00050B15" w:rsidRPr="006D5C58">
        <w:rPr>
          <w:rFonts w:asciiTheme="majorHAnsi" w:hAnsiTheme="majorHAnsi" w:cstheme="majorHAnsi"/>
          <w:sz w:val="24"/>
          <w:szCs w:val="24"/>
        </w:rPr>
        <w:t xml:space="preserve"> it was not possible to </w:t>
      </w:r>
      <w:r w:rsidR="00EB10A4">
        <w:rPr>
          <w:rFonts w:asciiTheme="majorHAnsi" w:hAnsiTheme="majorHAnsi" w:cstheme="majorHAnsi"/>
          <w:sz w:val="24"/>
          <w:szCs w:val="24"/>
        </w:rPr>
        <w:t xml:space="preserve">identify specifically the mechanisms by which </w:t>
      </w:r>
      <w:r w:rsidR="008337AD">
        <w:rPr>
          <w:rFonts w:asciiTheme="majorHAnsi" w:hAnsiTheme="majorHAnsi" w:cstheme="majorHAnsi"/>
          <w:sz w:val="24"/>
          <w:szCs w:val="24"/>
        </w:rPr>
        <w:t xml:space="preserve">variation in temporal factors alters behavior.  One possibility is that </w:t>
      </w:r>
      <w:r w:rsidR="00050B15" w:rsidRPr="006D5C58">
        <w:rPr>
          <w:rFonts w:asciiTheme="majorHAnsi" w:hAnsiTheme="majorHAnsi" w:cstheme="majorHAnsi"/>
          <w:sz w:val="24"/>
          <w:szCs w:val="24"/>
        </w:rPr>
        <w:t>inhibition depend</w:t>
      </w:r>
      <w:r w:rsidR="008337AD">
        <w:rPr>
          <w:rFonts w:asciiTheme="majorHAnsi" w:hAnsiTheme="majorHAnsi" w:cstheme="majorHAnsi"/>
          <w:sz w:val="24"/>
          <w:szCs w:val="24"/>
        </w:rPr>
        <w:t>s</w:t>
      </w:r>
      <w:r w:rsidR="00050B15" w:rsidRPr="006D5C58">
        <w:rPr>
          <w:rFonts w:asciiTheme="majorHAnsi" w:hAnsiTheme="majorHAnsi" w:cstheme="majorHAnsi"/>
          <w:sz w:val="24"/>
          <w:szCs w:val="24"/>
        </w:rPr>
        <w:t xml:space="preserve"> on a comparison between average delay between US’s</w:t>
      </w:r>
      <w:r w:rsidR="00846C87">
        <w:rPr>
          <w:rFonts w:asciiTheme="majorHAnsi" w:hAnsiTheme="majorHAnsi" w:cstheme="majorHAnsi"/>
          <w:sz w:val="24"/>
          <w:szCs w:val="24"/>
        </w:rPr>
        <w:t xml:space="preserve"> during the ITI (</w:t>
      </w:r>
      <w:r w:rsidR="00050B15" w:rsidRPr="006D5C58">
        <w:rPr>
          <w:rFonts w:asciiTheme="majorHAnsi" w:hAnsiTheme="majorHAnsi" w:cstheme="majorHAnsi"/>
          <w:sz w:val="24"/>
          <w:szCs w:val="24"/>
        </w:rPr>
        <w:t>in the absence of the CS</w:t>
      </w:r>
      <w:proofErr w:type="gramStart"/>
      <w:r w:rsidR="00050B15" w:rsidRPr="006D5C58">
        <w:rPr>
          <w:rFonts w:asciiTheme="majorHAnsi" w:hAnsiTheme="majorHAnsi" w:cstheme="majorHAnsi"/>
          <w:sz w:val="24"/>
          <w:szCs w:val="24"/>
        </w:rPr>
        <w:t xml:space="preserve">- </w:t>
      </w:r>
      <w:r w:rsidR="00846C87">
        <w:rPr>
          <w:rFonts w:asciiTheme="majorHAnsi" w:hAnsiTheme="majorHAnsi" w:cstheme="majorHAnsi"/>
          <w:sz w:val="24"/>
          <w:szCs w:val="24"/>
        </w:rPr>
        <w:t>)</w:t>
      </w:r>
      <w:proofErr w:type="gramEnd"/>
      <w:r w:rsidR="00846C87">
        <w:rPr>
          <w:rFonts w:asciiTheme="majorHAnsi" w:hAnsiTheme="majorHAnsi" w:cstheme="majorHAnsi"/>
          <w:sz w:val="24"/>
          <w:szCs w:val="24"/>
        </w:rPr>
        <w:t xml:space="preserve"> </w:t>
      </w:r>
      <w:r w:rsidR="00050B15" w:rsidRPr="006D5C58">
        <w:rPr>
          <w:rFonts w:asciiTheme="majorHAnsi" w:hAnsiTheme="majorHAnsi" w:cstheme="majorHAnsi"/>
          <w:sz w:val="24"/>
          <w:szCs w:val="24"/>
        </w:rPr>
        <w:t xml:space="preserve">to the average delay signaled by the CS-.     </w:t>
      </w:r>
      <w:r w:rsidR="008337AD">
        <w:rPr>
          <w:rFonts w:asciiTheme="majorHAnsi" w:hAnsiTheme="majorHAnsi" w:cstheme="majorHAnsi"/>
          <w:sz w:val="24"/>
          <w:szCs w:val="24"/>
        </w:rPr>
        <w:t xml:space="preserve">A second possibility is that inhibition depends on a comparison of </w:t>
      </w:r>
      <w:r w:rsidR="008337AD" w:rsidRPr="006D5C58">
        <w:rPr>
          <w:rFonts w:asciiTheme="majorHAnsi" w:hAnsiTheme="majorHAnsi" w:cstheme="majorHAnsi"/>
          <w:sz w:val="24"/>
          <w:szCs w:val="24"/>
        </w:rPr>
        <w:t xml:space="preserve">the average </w:t>
      </w:r>
      <w:r w:rsidR="008337AD">
        <w:rPr>
          <w:rFonts w:asciiTheme="majorHAnsi" w:hAnsiTheme="majorHAnsi" w:cstheme="majorHAnsi"/>
          <w:sz w:val="24"/>
          <w:szCs w:val="24"/>
        </w:rPr>
        <w:t xml:space="preserve">overall </w:t>
      </w:r>
      <w:r w:rsidR="008337AD" w:rsidRPr="006D5C58">
        <w:rPr>
          <w:rFonts w:asciiTheme="majorHAnsi" w:hAnsiTheme="majorHAnsi" w:cstheme="majorHAnsi"/>
          <w:sz w:val="24"/>
          <w:szCs w:val="24"/>
        </w:rPr>
        <w:t xml:space="preserve">delay between US’s </w:t>
      </w:r>
      <w:r w:rsidR="008337AD">
        <w:rPr>
          <w:rFonts w:asciiTheme="majorHAnsi" w:hAnsiTheme="majorHAnsi" w:cstheme="majorHAnsi"/>
          <w:sz w:val="24"/>
          <w:szCs w:val="24"/>
        </w:rPr>
        <w:t>across the</w:t>
      </w:r>
      <w:ins w:id="97" w:author="Windows User" w:date="2019-08-30T19:59:00Z">
        <w:r w:rsidR="001B417C">
          <w:rPr>
            <w:rFonts w:asciiTheme="majorHAnsi" w:hAnsiTheme="majorHAnsi" w:cstheme="majorHAnsi"/>
            <w:sz w:val="24"/>
            <w:szCs w:val="24"/>
          </w:rPr>
          <w:t xml:space="preserve"> whole</w:t>
        </w:r>
      </w:ins>
      <w:r w:rsidR="008337AD">
        <w:rPr>
          <w:rFonts w:asciiTheme="majorHAnsi" w:hAnsiTheme="majorHAnsi" w:cstheme="majorHAnsi"/>
          <w:sz w:val="24"/>
          <w:szCs w:val="24"/>
        </w:rPr>
        <w:t xml:space="preserve"> session</w:t>
      </w:r>
      <w:r w:rsidR="008337AD" w:rsidRPr="006D5C58">
        <w:rPr>
          <w:rFonts w:asciiTheme="majorHAnsi" w:hAnsiTheme="majorHAnsi" w:cstheme="majorHAnsi"/>
          <w:sz w:val="24"/>
          <w:szCs w:val="24"/>
        </w:rPr>
        <w:t xml:space="preserve"> and the delay to the US signaled by a CS-</w:t>
      </w:r>
      <w:r w:rsidR="008337AD">
        <w:rPr>
          <w:rFonts w:asciiTheme="majorHAnsi" w:hAnsiTheme="majorHAnsi" w:cstheme="majorHAnsi"/>
          <w:sz w:val="24"/>
          <w:szCs w:val="24"/>
        </w:rPr>
        <w:t>.</w:t>
      </w:r>
      <w:r w:rsidR="00EB10A4">
        <w:rPr>
          <w:rFonts w:asciiTheme="majorHAnsi" w:hAnsiTheme="majorHAnsi" w:cstheme="majorHAnsi"/>
          <w:sz w:val="24"/>
          <w:szCs w:val="24"/>
        </w:rPr>
        <w:t xml:space="preserve"> </w:t>
      </w:r>
      <w:del w:id="98" w:author="Windows User" w:date="2019-08-30T19:59:00Z">
        <w:r w:rsidR="00EB10A4" w:rsidDel="001B417C">
          <w:rPr>
            <w:rFonts w:asciiTheme="majorHAnsi" w:hAnsiTheme="majorHAnsi" w:cstheme="majorHAnsi"/>
            <w:sz w:val="24"/>
            <w:szCs w:val="24"/>
          </w:rPr>
          <w:delText xml:space="preserve">Thus </w:delText>
        </w:r>
      </w:del>
      <w:ins w:id="99" w:author="Windows User" w:date="2019-08-30T20:00:00Z">
        <w:r w:rsidR="001B417C">
          <w:rPr>
            <w:rFonts w:asciiTheme="majorHAnsi" w:hAnsiTheme="majorHAnsi" w:cstheme="majorHAnsi"/>
            <w:sz w:val="24"/>
            <w:szCs w:val="24"/>
          </w:rPr>
          <w:t xml:space="preserve">Though there is no </w:t>
        </w:r>
        <w:r w:rsidR="008513D1">
          <w:rPr>
            <w:rFonts w:asciiTheme="majorHAnsi" w:hAnsiTheme="majorHAnsi" w:cstheme="majorHAnsi"/>
            <w:sz w:val="24"/>
            <w:szCs w:val="24"/>
          </w:rPr>
          <w:t>theoretical view of inhibition that would anticipate this, i</w:t>
        </w:r>
      </w:ins>
      <w:ins w:id="100" w:author="Windows User" w:date="2019-08-30T19:59:00Z">
        <w:r w:rsidR="001B417C">
          <w:rPr>
            <w:rFonts w:asciiTheme="majorHAnsi" w:hAnsiTheme="majorHAnsi" w:cstheme="majorHAnsi"/>
            <w:sz w:val="24"/>
            <w:szCs w:val="24"/>
          </w:rPr>
          <w:t xml:space="preserve">t is </w:t>
        </w:r>
        <w:proofErr w:type="gramStart"/>
        <w:r w:rsidR="001B417C">
          <w:rPr>
            <w:rFonts w:asciiTheme="majorHAnsi" w:hAnsiTheme="majorHAnsi" w:cstheme="majorHAnsi"/>
            <w:sz w:val="24"/>
            <w:szCs w:val="24"/>
          </w:rPr>
          <w:t xml:space="preserve">possible </w:t>
        </w:r>
        <w:r w:rsidR="001B417C">
          <w:rPr>
            <w:rFonts w:asciiTheme="majorHAnsi" w:hAnsiTheme="majorHAnsi" w:cstheme="majorHAnsi"/>
            <w:sz w:val="24"/>
            <w:szCs w:val="24"/>
          </w:rPr>
          <w:t xml:space="preserve"> </w:t>
        </w:r>
      </w:ins>
      <w:r w:rsidR="00EB10A4">
        <w:rPr>
          <w:rFonts w:asciiTheme="majorHAnsi" w:hAnsiTheme="majorHAnsi" w:cstheme="majorHAnsi"/>
          <w:sz w:val="24"/>
          <w:szCs w:val="24"/>
        </w:rPr>
        <w:t>in</w:t>
      </w:r>
      <w:proofErr w:type="gramEnd"/>
      <w:r w:rsidR="00EB10A4">
        <w:rPr>
          <w:rFonts w:asciiTheme="majorHAnsi" w:hAnsiTheme="majorHAnsi" w:cstheme="majorHAnsi"/>
          <w:sz w:val="24"/>
          <w:szCs w:val="24"/>
        </w:rPr>
        <w:t xml:space="preserve"> the earlier experiments, </w:t>
      </w:r>
      <w:ins w:id="101" w:author="Windows User" w:date="2019-08-30T20:00:00Z">
        <w:r w:rsidR="001B417C">
          <w:rPr>
            <w:rFonts w:asciiTheme="majorHAnsi" w:hAnsiTheme="majorHAnsi" w:cstheme="majorHAnsi"/>
            <w:sz w:val="24"/>
            <w:szCs w:val="24"/>
          </w:rPr>
          <w:t xml:space="preserve">that </w:t>
        </w:r>
      </w:ins>
      <w:r w:rsidR="00EB10A4">
        <w:rPr>
          <w:rFonts w:asciiTheme="majorHAnsi" w:hAnsiTheme="majorHAnsi" w:cstheme="majorHAnsi"/>
          <w:sz w:val="24"/>
          <w:szCs w:val="24"/>
        </w:rPr>
        <w:t>short CS- durations were less potent than long ones because of the higher overall rate of US presentations in the context.</w:t>
      </w:r>
      <w:r w:rsidR="008337AD">
        <w:rPr>
          <w:rFonts w:asciiTheme="majorHAnsi" w:hAnsiTheme="majorHAnsi" w:cstheme="majorHAnsi"/>
          <w:sz w:val="24"/>
          <w:szCs w:val="24"/>
        </w:rPr>
        <w:t xml:space="preserve">  To test these hypotheses, i</w:t>
      </w:r>
      <w:r w:rsidR="00050B15" w:rsidRPr="006D5C58">
        <w:rPr>
          <w:rFonts w:asciiTheme="majorHAnsi" w:hAnsiTheme="majorHAnsi" w:cstheme="majorHAnsi"/>
          <w:sz w:val="24"/>
          <w:szCs w:val="24"/>
        </w:rPr>
        <w:t>n the current experiment</w:t>
      </w:r>
      <w:r w:rsidR="008337AD">
        <w:rPr>
          <w:rFonts w:asciiTheme="majorHAnsi" w:hAnsiTheme="majorHAnsi" w:cstheme="majorHAnsi"/>
          <w:sz w:val="24"/>
          <w:szCs w:val="24"/>
        </w:rPr>
        <w:t>,</w:t>
      </w:r>
      <w:r w:rsidR="00050B15" w:rsidRPr="006D5C58">
        <w:rPr>
          <w:rFonts w:asciiTheme="majorHAnsi" w:hAnsiTheme="majorHAnsi" w:cstheme="majorHAnsi"/>
          <w:sz w:val="24"/>
          <w:szCs w:val="24"/>
        </w:rPr>
        <w:t xml:space="preserve"> we kept the average delay between US’s in the </w:t>
      </w:r>
      <w:r w:rsidR="00846C87">
        <w:rPr>
          <w:rFonts w:asciiTheme="majorHAnsi" w:hAnsiTheme="majorHAnsi" w:cstheme="majorHAnsi"/>
          <w:sz w:val="24"/>
          <w:szCs w:val="24"/>
        </w:rPr>
        <w:t>ITI</w:t>
      </w:r>
      <w:r w:rsidR="00050B15" w:rsidRPr="006D5C58">
        <w:rPr>
          <w:rFonts w:asciiTheme="majorHAnsi" w:hAnsiTheme="majorHAnsi" w:cstheme="majorHAnsi"/>
          <w:sz w:val="24"/>
          <w:szCs w:val="24"/>
        </w:rPr>
        <w:t xml:space="preserve"> constant as well as the average delay to a US signaled by a CS- while varying the overall average delay to the US in a session.   If inhibition depends on the comparison between the delay signaled by the CS- and the average delay in the </w:t>
      </w:r>
      <w:r w:rsidR="00846C87">
        <w:rPr>
          <w:rFonts w:asciiTheme="majorHAnsi" w:hAnsiTheme="majorHAnsi" w:cstheme="majorHAnsi"/>
          <w:sz w:val="24"/>
          <w:szCs w:val="24"/>
        </w:rPr>
        <w:t>ITI</w:t>
      </w:r>
      <w:r w:rsidR="00050B15" w:rsidRPr="006D5C58">
        <w:rPr>
          <w:rFonts w:asciiTheme="majorHAnsi" w:hAnsiTheme="majorHAnsi" w:cstheme="majorHAnsi"/>
          <w:sz w:val="24"/>
          <w:szCs w:val="24"/>
        </w:rPr>
        <w:t xml:space="preserve"> all groups with the same CS- duration should be equivalent.    Alternatively, if the comparison is between CS- and the overall session delay between US’s those subjects with a higher overall density of US’s relative to CS- duration should show less inhibition</w:t>
      </w:r>
      <w:r w:rsidR="00EB10A4">
        <w:rPr>
          <w:rFonts w:asciiTheme="majorHAnsi" w:hAnsiTheme="majorHAnsi" w:cstheme="majorHAnsi"/>
          <w:sz w:val="24"/>
          <w:szCs w:val="24"/>
        </w:rPr>
        <w:t>.</w:t>
      </w:r>
    </w:p>
    <w:p w14:paraId="440BCB51" w14:textId="77777777" w:rsidR="000A0611" w:rsidRPr="006D5C58" w:rsidRDefault="000A0611" w:rsidP="0060326A">
      <w:pPr>
        <w:spacing w:line="480" w:lineRule="auto"/>
        <w:rPr>
          <w:rFonts w:asciiTheme="majorHAnsi" w:hAnsiTheme="majorHAnsi" w:cstheme="majorHAnsi"/>
          <w:b/>
          <w:sz w:val="24"/>
          <w:szCs w:val="24"/>
        </w:rPr>
      </w:pPr>
      <w:commentRangeStart w:id="102"/>
      <w:r w:rsidRPr="006D5C58">
        <w:rPr>
          <w:rFonts w:asciiTheme="majorHAnsi" w:hAnsiTheme="majorHAnsi" w:cstheme="majorHAnsi"/>
          <w:b/>
          <w:sz w:val="24"/>
          <w:szCs w:val="24"/>
        </w:rPr>
        <w:t>Method</w:t>
      </w:r>
      <w:commentRangeEnd w:id="102"/>
      <w:r w:rsidR="006A3AFD">
        <w:rPr>
          <w:rStyle w:val="CommentReference"/>
        </w:rPr>
        <w:commentReference w:id="102"/>
      </w:r>
    </w:p>
    <w:p w14:paraId="3530E8F7" w14:textId="77777777" w:rsidR="00FF354E" w:rsidRDefault="009D00A4"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lastRenderedPageBreak/>
        <w:t xml:space="preserve">During the experiment the subjects were 32 male rats that weighed no less than 350 grams and no younger than 100 days old at the start of the experiment were housed two per cage. </w:t>
      </w:r>
    </w:p>
    <w:p w14:paraId="57E46AFD" w14:textId="306620B3" w:rsidR="0099160F" w:rsidRDefault="0099160F" w:rsidP="0060326A">
      <w:pPr>
        <w:spacing w:line="480" w:lineRule="auto"/>
        <w:rPr>
          <w:rFonts w:asciiTheme="majorHAnsi" w:hAnsiTheme="majorHAnsi" w:cstheme="majorHAnsi"/>
          <w:i/>
          <w:sz w:val="24"/>
          <w:szCs w:val="24"/>
        </w:rPr>
      </w:pPr>
      <w:r w:rsidRPr="006D5C58">
        <w:rPr>
          <w:rFonts w:asciiTheme="majorHAnsi" w:hAnsiTheme="majorHAnsi" w:cstheme="majorHAnsi"/>
          <w:i/>
          <w:sz w:val="24"/>
          <w:szCs w:val="24"/>
        </w:rPr>
        <w:t>Behavioral Method</w:t>
      </w:r>
    </w:p>
    <w:p w14:paraId="59014C1E" w14:textId="0FCBBB49" w:rsidR="00FF354E" w:rsidRPr="006D5C58" w:rsidRDefault="00FF354E" w:rsidP="0060326A">
      <w:pPr>
        <w:spacing w:line="480" w:lineRule="auto"/>
        <w:rPr>
          <w:rFonts w:asciiTheme="majorHAnsi" w:hAnsiTheme="majorHAnsi" w:cstheme="majorHAnsi"/>
          <w:i/>
          <w:sz w:val="24"/>
          <w:szCs w:val="24"/>
        </w:rPr>
      </w:pPr>
      <w:r>
        <w:rPr>
          <w:rFonts w:asciiTheme="majorHAnsi" w:hAnsiTheme="majorHAnsi" w:cstheme="majorHAnsi"/>
          <w:i/>
          <w:noProof/>
          <w:sz w:val="24"/>
          <w:szCs w:val="24"/>
        </w:rPr>
        <w:drawing>
          <wp:inline distT="0" distB="0" distL="0" distR="0" wp14:anchorId="73EE6861" wp14:editId="67004108">
            <wp:extent cx="9327515" cy="5553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7515" cy="5553710"/>
                    </a:xfrm>
                    <a:prstGeom prst="rect">
                      <a:avLst/>
                    </a:prstGeom>
                    <a:noFill/>
                  </pic:spPr>
                </pic:pic>
              </a:graphicData>
            </a:graphic>
          </wp:inline>
        </w:drawing>
      </w:r>
    </w:p>
    <w:p w14:paraId="1E7AD56F" w14:textId="008B8488" w:rsidR="0099160F" w:rsidRPr="006D5C58" w:rsidRDefault="0099160F" w:rsidP="0060326A">
      <w:pPr>
        <w:spacing w:line="480" w:lineRule="auto"/>
        <w:rPr>
          <w:rFonts w:asciiTheme="majorHAnsi" w:hAnsiTheme="majorHAnsi" w:cstheme="majorHAnsi"/>
          <w:b/>
          <w:sz w:val="24"/>
          <w:szCs w:val="24"/>
        </w:rPr>
      </w:pPr>
      <w:r w:rsidRPr="006D5C58">
        <w:rPr>
          <w:rFonts w:asciiTheme="majorHAnsi" w:hAnsiTheme="majorHAnsi" w:cstheme="majorHAnsi"/>
          <w:sz w:val="24"/>
          <w:szCs w:val="24"/>
        </w:rPr>
        <w:tab/>
        <w:t xml:space="preserve">In these experimental chambers, the rats were trained </w:t>
      </w:r>
      <w:r w:rsidR="00B41D19">
        <w:rPr>
          <w:rFonts w:asciiTheme="majorHAnsi" w:hAnsiTheme="majorHAnsi" w:cstheme="majorHAnsi"/>
          <w:sz w:val="24"/>
          <w:szCs w:val="24"/>
        </w:rPr>
        <w:t>as in the previous experiments</w:t>
      </w:r>
      <w:r w:rsidRPr="006D5C58">
        <w:rPr>
          <w:rFonts w:asciiTheme="majorHAnsi" w:hAnsiTheme="majorHAnsi" w:cstheme="majorHAnsi"/>
          <w:sz w:val="24"/>
          <w:szCs w:val="24"/>
        </w:rPr>
        <w:t>. Pellets were delivered on the inter-reinforcement interval during the inter-</w:t>
      </w:r>
      <w:r w:rsidRPr="006D5C58">
        <w:rPr>
          <w:rFonts w:asciiTheme="majorHAnsi" w:hAnsiTheme="majorHAnsi" w:cstheme="majorHAnsi"/>
          <w:sz w:val="24"/>
          <w:szCs w:val="24"/>
        </w:rPr>
        <w:lastRenderedPageBreak/>
        <w:t>trial interval on a VT-20 schedule.  Each trial consisted of 1</w:t>
      </w:r>
      <w:r w:rsidR="007F503A">
        <w:rPr>
          <w:rFonts w:asciiTheme="majorHAnsi" w:hAnsiTheme="majorHAnsi" w:cstheme="majorHAnsi"/>
          <w:sz w:val="24"/>
          <w:szCs w:val="24"/>
        </w:rPr>
        <w:t xml:space="preserve"> </w:t>
      </w:r>
      <w:r w:rsidRPr="006D5C58">
        <w:rPr>
          <w:rFonts w:asciiTheme="majorHAnsi" w:hAnsiTheme="majorHAnsi" w:cstheme="majorHAnsi"/>
          <w:sz w:val="24"/>
          <w:szCs w:val="24"/>
        </w:rPr>
        <w:t>kHz tone where no pellet was delivered</w:t>
      </w:r>
      <w:r w:rsidR="00B41D19">
        <w:rPr>
          <w:rFonts w:asciiTheme="majorHAnsi" w:hAnsiTheme="majorHAnsi" w:cstheme="majorHAnsi"/>
          <w:sz w:val="24"/>
          <w:szCs w:val="24"/>
        </w:rPr>
        <w:t>.  For half the subjects the CS- duration was 30s and for the remainder of the subjects it was 60s.  For half the subjects the ITI averaged 20s and for the remainder of the subjects the ITI was 80s.   For the subjects with the 20s ITI there were 32 CS- presentations in each session.  For the subjects with the 80s ITI there were 8 CS- presentations in each session. Thus there were four experimental groups: Group32_30_20; Group8_30_80</w:t>
      </w:r>
      <w:proofErr w:type="gramStart"/>
      <w:r w:rsidR="00B41D19">
        <w:rPr>
          <w:rFonts w:asciiTheme="majorHAnsi" w:hAnsiTheme="majorHAnsi" w:cstheme="majorHAnsi"/>
          <w:sz w:val="24"/>
          <w:szCs w:val="24"/>
        </w:rPr>
        <w:t>;  Group32</w:t>
      </w:r>
      <w:proofErr w:type="gramEnd"/>
      <w:r w:rsidR="00B41D19">
        <w:rPr>
          <w:rFonts w:asciiTheme="majorHAnsi" w:hAnsiTheme="majorHAnsi" w:cstheme="majorHAnsi"/>
          <w:sz w:val="24"/>
          <w:szCs w:val="24"/>
        </w:rPr>
        <w:t>_60_20;  Group8_60_80; The group designations refer to the number of CS- presentations in each session, the duration of the CS- and the average duration of the ITI.  In all groups with the 30s CS-, the average time from CS- onset to the next US was 50s and in all groups with the 60s CS- the average time from CS- onset to the next US was 80s.  If the delay from CS- onset to the next US controls inhibition then the two CS- 60s groups should be equal and show more inhibition than the two equivalent CS- 30s groups.    However, if the overall rate of reward in the background influences the development of inhibitory control then the groups with 8 CS- presentations will have higher background rates than the groups with the 32 CS- presentations.  All groups receive on average 32 USs/session.  In the group with the 32, 30s trials the and 3</w:t>
      </w:r>
      <w:r w:rsidR="00B41D19" w:rsidRPr="006A61FA">
        <w:rPr>
          <w:rFonts w:asciiTheme="majorHAnsi" w:hAnsiTheme="majorHAnsi" w:cstheme="majorHAnsi"/>
          <w:i/>
          <w:sz w:val="24"/>
          <w:szCs w:val="24"/>
          <w:rPrChange w:id="103" w:author="Windows User" w:date="2019-08-30T19:56:00Z">
            <w:rPr>
              <w:rFonts w:asciiTheme="majorHAnsi" w:hAnsiTheme="majorHAnsi" w:cstheme="majorHAnsi"/>
              <w:sz w:val="24"/>
              <w:szCs w:val="24"/>
            </w:rPr>
          </w:rPrChange>
        </w:rPr>
        <w:t>2,</w:t>
      </w:r>
      <w:r w:rsidR="00B41D19">
        <w:rPr>
          <w:rFonts w:asciiTheme="majorHAnsi" w:hAnsiTheme="majorHAnsi" w:cstheme="majorHAnsi"/>
          <w:sz w:val="24"/>
          <w:szCs w:val="24"/>
        </w:rPr>
        <w:t xml:space="preserve"> 20s ITIs, the total session time is 1600s.  Thus the average time between USs is 50s.  In contrast, the duration of a session with 8, 30s trials and 8, 80s ITIs is 880s. Thus the average time between US’s is reduced to 27.5s in this group.  Similarly, the average time between U</w:t>
      </w:r>
      <w:r w:rsidR="004B50A1">
        <w:rPr>
          <w:rFonts w:asciiTheme="majorHAnsi" w:hAnsiTheme="majorHAnsi" w:cstheme="majorHAnsi"/>
          <w:sz w:val="24"/>
          <w:szCs w:val="24"/>
        </w:rPr>
        <w:t>Ss in the group</w:t>
      </w:r>
      <w:r w:rsidR="00B41D19">
        <w:rPr>
          <w:rFonts w:asciiTheme="majorHAnsi" w:hAnsiTheme="majorHAnsi" w:cstheme="majorHAnsi"/>
          <w:sz w:val="24"/>
          <w:szCs w:val="24"/>
        </w:rPr>
        <w:t xml:space="preserve"> </w:t>
      </w:r>
      <w:r w:rsidR="004B50A1">
        <w:rPr>
          <w:rFonts w:asciiTheme="majorHAnsi" w:hAnsiTheme="majorHAnsi" w:cstheme="majorHAnsi"/>
          <w:sz w:val="24"/>
          <w:szCs w:val="24"/>
        </w:rPr>
        <w:t>32_60_20 is 80</w:t>
      </w:r>
      <w:ins w:id="104" w:author="Windows User" w:date="2019-08-30T19:57:00Z">
        <w:r w:rsidR="006A61FA">
          <w:rPr>
            <w:rFonts w:asciiTheme="majorHAnsi" w:hAnsiTheme="majorHAnsi" w:cstheme="majorHAnsi"/>
            <w:sz w:val="24"/>
            <w:szCs w:val="24"/>
          </w:rPr>
          <w:t>s</w:t>
        </w:r>
      </w:ins>
      <w:r w:rsidR="004B50A1">
        <w:rPr>
          <w:rFonts w:asciiTheme="majorHAnsi" w:hAnsiTheme="majorHAnsi" w:cstheme="majorHAnsi"/>
          <w:sz w:val="24"/>
          <w:szCs w:val="24"/>
        </w:rPr>
        <w:t xml:space="preserve"> </w:t>
      </w:r>
      <w:r w:rsidR="00B41D19">
        <w:rPr>
          <w:rFonts w:asciiTheme="majorHAnsi" w:hAnsiTheme="majorHAnsi" w:cstheme="majorHAnsi"/>
          <w:sz w:val="24"/>
          <w:szCs w:val="24"/>
        </w:rPr>
        <w:t xml:space="preserve">while the average time between USs in the group </w:t>
      </w:r>
      <w:r w:rsidR="004B50A1">
        <w:rPr>
          <w:rFonts w:asciiTheme="majorHAnsi" w:hAnsiTheme="majorHAnsi" w:cstheme="majorHAnsi"/>
          <w:sz w:val="24"/>
          <w:szCs w:val="24"/>
        </w:rPr>
        <w:t>8_60_80</w:t>
      </w:r>
      <w:r w:rsidR="00B41D19">
        <w:rPr>
          <w:rFonts w:asciiTheme="majorHAnsi" w:hAnsiTheme="majorHAnsi" w:cstheme="majorHAnsi"/>
          <w:sz w:val="24"/>
          <w:szCs w:val="24"/>
        </w:rPr>
        <w:t xml:space="preserve"> is 35s.  </w:t>
      </w:r>
    </w:p>
    <w:p w14:paraId="1383BCA4" w14:textId="26F9D546" w:rsidR="000A0611" w:rsidRDefault="000A0611" w:rsidP="0060326A">
      <w:pPr>
        <w:spacing w:line="480" w:lineRule="auto"/>
        <w:rPr>
          <w:rFonts w:asciiTheme="majorHAnsi" w:hAnsiTheme="majorHAnsi" w:cstheme="majorHAnsi"/>
          <w:b/>
          <w:sz w:val="24"/>
          <w:szCs w:val="24"/>
        </w:rPr>
      </w:pPr>
      <w:r w:rsidRPr="006D5C58">
        <w:rPr>
          <w:rFonts w:asciiTheme="majorHAnsi" w:hAnsiTheme="majorHAnsi" w:cstheme="majorHAnsi"/>
          <w:b/>
          <w:sz w:val="24"/>
          <w:szCs w:val="24"/>
        </w:rPr>
        <w:t>Results</w:t>
      </w:r>
    </w:p>
    <w:p w14:paraId="5F5572B7" w14:textId="6A7C3646" w:rsidR="00846C87" w:rsidRPr="009932B2" w:rsidRDefault="00846C87" w:rsidP="0060326A">
      <w:pPr>
        <w:spacing w:line="480" w:lineRule="auto"/>
        <w:rPr>
          <w:rFonts w:asciiTheme="majorHAnsi" w:hAnsiTheme="majorHAnsi" w:cstheme="majorHAnsi"/>
          <w:b/>
          <w:sz w:val="24"/>
          <w:szCs w:val="24"/>
        </w:rPr>
      </w:pPr>
      <w:r w:rsidRPr="009932B2">
        <w:rPr>
          <w:rFonts w:asciiTheme="majorHAnsi" w:hAnsiTheme="majorHAnsi" w:cstheme="majorHAnsi"/>
          <w:b/>
          <w:sz w:val="24"/>
          <w:szCs w:val="24"/>
        </w:rPr>
        <w:lastRenderedPageBreak/>
        <w:t>Figure 1</w:t>
      </w:r>
      <w:r>
        <w:rPr>
          <w:rFonts w:asciiTheme="majorHAnsi" w:hAnsiTheme="majorHAnsi" w:cstheme="majorHAnsi"/>
          <w:b/>
          <w:sz w:val="24"/>
          <w:szCs w:val="24"/>
        </w:rPr>
        <w:t>7</w:t>
      </w:r>
      <w:r w:rsidRPr="009932B2">
        <w:rPr>
          <w:rFonts w:asciiTheme="majorHAnsi" w:hAnsiTheme="majorHAnsi" w:cstheme="majorHAnsi"/>
          <w:b/>
          <w:sz w:val="24"/>
          <w:szCs w:val="24"/>
        </w:rPr>
        <w:t xml:space="preserve"> shows again </w:t>
      </w:r>
      <w:r w:rsidRPr="007C476B">
        <w:rPr>
          <w:rFonts w:asciiTheme="majorHAnsi" w:hAnsiTheme="majorHAnsi" w:cstheme="majorHAnsi"/>
          <w:b/>
          <w:sz w:val="24"/>
          <w:szCs w:val="24"/>
        </w:rPr>
        <w:t xml:space="preserve">the average difference between responding during the ITI and CS- for all groups.  </w:t>
      </w:r>
      <w:r>
        <w:rPr>
          <w:rFonts w:asciiTheme="majorHAnsi" w:hAnsiTheme="majorHAnsi" w:cstheme="majorHAnsi"/>
          <w:b/>
          <w:sz w:val="24"/>
          <w:szCs w:val="24"/>
        </w:rPr>
        <w:t xml:space="preserve">It is evident that the </w:t>
      </w:r>
      <w:r w:rsidR="00FC00DF">
        <w:rPr>
          <w:rFonts w:asciiTheme="majorHAnsi" w:hAnsiTheme="majorHAnsi" w:cstheme="majorHAnsi"/>
          <w:b/>
          <w:sz w:val="24"/>
          <w:szCs w:val="24"/>
        </w:rPr>
        <w:t xml:space="preserve">change in </w:t>
      </w:r>
      <w:proofErr w:type="gramStart"/>
      <w:ins w:id="105" w:author="Windows User" w:date="2019-08-30T20:11:00Z">
        <w:r w:rsidR="002A70E9">
          <w:rPr>
            <w:rFonts w:asciiTheme="majorHAnsi" w:hAnsiTheme="majorHAnsi" w:cstheme="majorHAnsi"/>
            <w:b/>
            <w:sz w:val="24"/>
            <w:szCs w:val="24"/>
          </w:rPr>
          <w:t>cv</w:t>
        </w:r>
        <w:proofErr w:type="gramEnd"/>
        <w:r w:rsidR="002A70E9">
          <w:rPr>
            <w:rFonts w:asciiTheme="majorHAnsi" w:hAnsiTheme="majorHAnsi" w:cstheme="majorHAnsi"/>
            <w:b/>
            <w:sz w:val="24"/>
            <w:szCs w:val="24"/>
          </w:rPr>
          <w:t xml:space="preserve"> </w:t>
        </w:r>
      </w:ins>
      <w:r w:rsidR="00FC00DF">
        <w:rPr>
          <w:rFonts w:asciiTheme="majorHAnsi" w:hAnsiTheme="majorHAnsi" w:cstheme="majorHAnsi"/>
          <w:b/>
          <w:sz w:val="24"/>
          <w:szCs w:val="24"/>
        </w:rPr>
        <w:t>the background rate of reward was inversely related to the degree of inhibition</w:t>
      </w:r>
      <w:r w:rsidRPr="009932B2">
        <w:rPr>
          <w:rFonts w:asciiTheme="majorHAnsi" w:hAnsiTheme="majorHAnsi" w:cstheme="majorHAnsi"/>
          <w:sz w:val="24"/>
          <w:szCs w:val="24"/>
        </w:rPr>
        <w:t xml:space="preserve">.   </w:t>
      </w:r>
      <w:r w:rsidR="006A3AFD">
        <w:rPr>
          <w:rFonts w:asciiTheme="majorHAnsi" w:hAnsiTheme="majorHAnsi" w:cstheme="majorHAnsi"/>
          <w:sz w:val="24"/>
          <w:szCs w:val="24"/>
        </w:rPr>
        <w:t>The figure shows that the top 3 groups 80s tones (</w:t>
      </w:r>
      <w:r w:rsidR="006A3AFD" w:rsidRPr="007F503A">
        <w:rPr>
          <w:rFonts w:asciiTheme="majorHAnsi" w:hAnsiTheme="majorHAnsi" w:cstheme="majorHAnsi"/>
          <w:sz w:val="24"/>
          <w:szCs w:val="24"/>
        </w:rPr>
        <w:t>32_CS</w:t>
      </w:r>
      <w:r w:rsidR="006A3AFD">
        <w:rPr>
          <w:rFonts w:asciiTheme="majorHAnsi" w:hAnsiTheme="majorHAnsi" w:cstheme="majorHAnsi"/>
          <w:sz w:val="24"/>
          <w:szCs w:val="24"/>
        </w:rPr>
        <w:t>-</w:t>
      </w:r>
      <w:r w:rsidR="006A3AFD" w:rsidRPr="007F503A">
        <w:rPr>
          <w:rFonts w:asciiTheme="majorHAnsi" w:hAnsiTheme="majorHAnsi" w:cstheme="majorHAnsi"/>
          <w:sz w:val="24"/>
          <w:szCs w:val="24"/>
        </w:rPr>
        <w:t>80_ITI20</w:t>
      </w:r>
      <w:r w:rsidR="006A3AFD">
        <w:rPr>
          <w:rFonts w:asciiTheme="majorHAnsi" w:hAnsiTheme="majorHAnsi" w:cstheme="majorHAnsi"/>
          <w:sz w:val="24"/>
          <w:szCs w:val="24"/>
        </w:rPr>
        <w:t xml:space="preserve">; </w:t>
      </w:r>
      <w:r w:rsidR="006A3AFD" w:rsidRPr="007D0A9E">
        <w:rPr>
          <w:rFonts w:ascii="Calibri" w:eastAsia="Times New Roman" w:hAnsi="Calibri" w:cs="Calibri"/>
          <w:color w:val="000000"/>
        </w:rPr>
        <w:t>64_CS</w:t>
      </w:r>
      <w:r w:rsidR="006A3AFD">
        <w:rPr>
          <w:rFonts w:ascii="Calibri" w:eastAsia="Times New Roman" w:hAnsi="Calibri" w:cs="Calibri"/>
          <w:color w:val="000000"/>
        </w:rPr>
        <w:t>-</w:t>
      </w:r>
      <w:r w:rsidR="006A3AFD" w:rsidRPr="007D0A9E">
        <w:rPr>
          <w:rFonts w:ascii="Calibri" w:eastAsia="Times New Roman" w:hAnsi="Calibri" w:cs="Calibri"/>
          <w:color w:val="000000"/>
        </w:rPr>
        <w:t>80_</w:t>
      </w:r>
      <w:proofErr w:type="gramStart"/>
      <w:r w:rsidR="006A3AFD" w:rsidRPr="007D0A9E">
        <w:rPr>
          <w:rFonts w:ascii="Calibri" w:eastAsia="Times New Roman" w:hAnsi="Calibri" w:cs="Calibri"/>
          <w:color w:val="000000"/>
        </w:rPr>
        <w:t>ITI10</w:t>
      </w:r>
      <w:r w:rsidR="006A3AFD">
        <w:rPr>
          <w:rFonts w:asciiTheme="majorHAnsi" w:hAnsiTheme="majorHAnsi" w:cstheme="majorHAnsi"/>
          <w:sz w:val="24"/>
          <w:szCs w:val="24"/>
        </w:rPr>
        <w:t xml:space="preserve"> ;</w:t>
      </w:r>
      <w:proofErr w:type="gramEnd"/>
      <w:r w:rsidR="006A3AFD">
        <w:rPr>
          <w:rFonts w:asciiTheme="majorHAnsi" w:hAnsiTheme="majorHAnsi" w:cstheme="majorHAnsi"/>
          <w:sz w:val="24"/>
          <w:szCs w:val="24"/>
        </w:rPr>
        <w:t xml:space="preserve"> </w:t>
      </w:r>
      <w:r w:rsidR="006A3AFD" w:rsidRPr="00F3624B">
        <w:rPr>
          <w:rFonts w:asciiTheme="majorHAnsi" w:hAnsiTheme="majorHAnsi" w:cstheme="majorHAnsi"/>
          <w:sz w:val="24"/>
          <w:szCs w:val="24"/>
        </w:rPr>
        <w:t>8_CS</w:t>
      </w:r>
      <w:r w:rsidR="006A3AFD">
        <w:rPr>
          <w:rFonts w:asciiTheme="majorHAnsi" w:hAnsiTheme="majorHAnsi" w:cstheme="majorHAnsi"/>
          <w:sz w:val="24"/>
          <w:szCs w:val="24"/>
        </w:rPr>
        <w:t>-</w:t>
      </w:r>
      <w:r w:rsidR="006A3AFD" w:rsidRPr="00F3624B">
        <w:rPr>
          <w:rFonts w:asciiTheme="majorHAnsi" w:hAnsiTheme="majorHAnsi" w:cstheme="majorHAnsi"/>
          <w:sz w:val="24"/>
          <w:szCs w:val="24"/>
        </w:rPr>
        <w:t>80_ITI80</w:t>
      </w:r>
      <w:r w:rsidR="006A3AFD">
        <w:rPr>
          <w:rFonts w:asciiTheme="majorHAnsi" w:hAnsiTheme="majorHAnsi" w:cstheme="majorHAnsi"/>
          <w:sz w:val="24"/>
          <w:szCs w:val="24"/>
        </w:rPr>
        <w:t xml:space="preserve"> ) were not equivalent.   The most inhibition ….</w:t>
      </w:r>
    </w:p>
    <w:p w14:paraId="6C1EAD3F" w14:textId="38C3E62F" w:rsidR="00846C87" w:rsidRPr="009932B2" w:rsidRDefault="00846C87" w:rsidP="0060326A">
      <w:pPr>
        <w:spacing w:line="480" w:lineRule="auto"/>
        <w:rPr>
          <w:rFonts w:asciiTheme="majorHAnsi" w:hAnsiTheme="majorHAnsi" w:cstheme="majorHAnsi"/>
          <w:b/>
          <w:sz w:val="24"/>
          <w:szCs w:val="24"/>
        </w:rPr>
      </w:pPr>
      <w:r w:rsidRPr="009932B2">
        <w:rPr>
          <w:rFonts w:asciiTheme="majorHAnsi" w:hAnsiTheme="majorHAnsi" w:cstheme="majorHAnsi"/>
          <w:b/>
          <w:sz w:val="24"/>
          <w:szCs w:val="24"/>
        </w:rPr>
        <w:t xml:space="preserve">     As in the previous experiment we found an acquisition point for each subject.   Figure 1</w:t>
      </w:r>
      <w:r>
        <w:rPr>
          <w:rFonts w:asciiTheme="majorHAnsi" w:hAnsiTheme="majorHAnsi" w:cstheme="majorHAnsi"/>
          <w:b/>
          <w:sz w:val="24"/>
          <w:szCs w:val="24"/>
        </w:rPr>
        <w:t>8</w:t>
      </w:r>
      <w:r w:rsidRPr="009932B2">
        <w:rPr>
          <w:rFonts w:asciiTheme="majorHAnsi" w:hAnsiTheme="majorHAnsi" w:cstheme="majorHAnsi"/>
          <w:b/>
          <w:sz w:val="24"/>
          <w:szCs w:val="24"/>
        </w:rPr>
        <w:t xml:space="preserve"> shows the cumulative distribution of change points for each group.  The K-S test shows. .. . There was a significant </w:t>
      </w:r>
      <w:r w:rsidRPr="00633683">
        <w:rPr>
          <w:rFonts w:asciiTheme="majorHAnsi" w:hAnsiTheme="majorHAnsi" w:cstheme="majorHAnsi"/>
          <w:b/>
          <w:sz w:val="24"/>
          <w:szCs w:val="24"/>
        </w:rPr>
        <w:t xml:space="preserve">effect of </w:t>
      </w:r>
    </w:p>
    <w:p w14:paraId="6FE930C3" w14:textId="705A9B90" w:rsidR="00846C87" w:rsidRPr="009932B2" w:rsidRDefault="00846C87" w:rsidP="0060326A">
      <w:pPr>
        <w:spacing w:line="480" w:lineRule="auto"/>
        <w:rPr>
          <w:rFonts w:asciiTheme="majorHAnsi" w:hAnsiTheme="majorHAnsi" w:cstheme="majorHAnsi"/>
          <w:b/>
          <w:sz w:val="24"/>
          <w:szCs w:val="24"/>
        </w:rPr>
      </w:pPr>
      <w:r w:rsidRPr="009932B2">
        <w:rPr>
          <w:rFonts w:asciiTheme="majorHAnsi" w:hAnsiTheme="majorHAnsi" w:cstheme="majorHAnsi"/>
          <w:b/>
          <w:sz w:val="24"/>
          <w:szCs w:val="24"/>
        </w:rPr>
        <w:tab/>
      </w:r>
      <w:r>
        <w:rPr>
          <w:rFonts w:asciiTheme="majorHAnsi" w:hAnsiTheme="majorHAnsi" w:cstheme="majorHAnsi"/>
          <w:b/>
          <w:sz w:val="24"/>
          <w:szCs w:val="24"/>
        </w:rPr>
        <w:t>Again, w</w:t>
      </w:r>
      <w:r w:rsidRPr="009932B2">
        <w:rPr>
          <w:rFonts w:asciiTheme="majorHAnsi" w:hAnsiTheme="majorHAnsi" w:cstheme="majorHAnsi"/>
          <w:b/>
          <w:sz w:val="24"/>
          <w:szCs w:val="24"/>
        </w:rPr>
        <w:t>e characterized asymptotic performance by computing a post-acquisition slo</w:t>
      </w:r>
      <w:r>
        <w:rPr>
          <w:rFonts w:asciiTheme="majorHAnsi" w:hAnsiTheme="majorHAnsi" w:cstheme="majorHAnsi"/>
          <w:b/>
          <w:sz w:val="24"/>
          <w:szCs w:val="24"/>
        </w:rPr>
        <w:t>pe for every subject.  Figure 19</w:t>
      </w:r>
      <w:r w:rsidRPr="009932B2">
        <w:rPr>
          <w:rFonts w:asciiTheme="majorHAnsi" w:hAnsiTheme="majorHAnsi" w:cstheme="majorHAnsi"/>
          <w:b/>
          <w:sz w:val="24"/>
          <w:szCs w:val="24"/>
        </w:rPr>
        <w:t xml:space="preserve"> shows the mean slope for </w:t>
      </w:r>
      <w:proofErr w:type="gramStart"/>
      <w:r w:rsidRPr="009932B2">
        <w:rPr>
          <w:rFonts w:asciiTheme="majorHAnsi" w:hAnsiTheme="majorHAnsi" w:cstheme="majorHAnsi"/>
          <w:b/>
          <w:sz w:val="24"/>
          <w:szCs w:val="24"/>
        </w:rPr>
        <w:t>each  group</w:t>
      </w:r>
      <w:proofErr w:type="gramEnd"/>
      <w:r w:rsidRPr="009932B2">
        <w:rPr>
          <w:rFonts w:asciiTheme="majorHAnsi" w:hAnsiTheme="majorHAnsi" w:cstheme="majorHAnsi"/>
          <w:b/>
          <w:sz w:val="24"/>
          <w:szCs w:val="24"/>
        </w:rPr>
        <w:t xml:space="preserve"> with individuals represented as dots.   A between groups </w:t>
      </w:r>
      <w:commentRangeStart w:id="106"/>
      <w:r w:rsidRPr="009932B2">
        <w:rPr>
          <w:rFonts w:asciiTheme="majorHAnsi" w:hAnsiTheme="majorHAnsi" w:cstheme="majorHAnsi"/>
          <w:b/>
          <w:sz w:val="24"/>
          <w:szCs w:val="24"/>
        </w:rPr>
        <w:t>ANOVA</w:t>
      </w:r>
      <w:commentRangeEnd w:id="106"/>
      <w:r>
        <w:rPr>
          <w:rStyle w:val="CommentReference"/>
        </w:rPr>
        <w:commentReference w:id="106"/>
      </w:r>
      <w:r w:rsidRPr="009932B2">
        <w:rPr>
          <w:rFonts w:asciiTheme="majorHAnsi" w:hAnsiTheme="majorHAnsi" w:cstheme="majorHAnsi"/>
          <w:b/>
          <w:sz w:val="24"/>
          <w:szCs w:val="24"/>
        </w:rPr>
        <w:t xml:space="preserve"> on slopes showed that there was a significant difference between groups [</w:t>
      </w:r>
      <w:proofErr w:type="gramStart"/>
      <w:r w:rsidRPr="009932B2">
        <w:rPr>
          <w:rFonts w:asciiTheme="majorHAnsi" w:hAnsiTheme="majorHAnsi" w:cstheme="majorHAnsi"/>
          <w:b/>
          <w:sz w:val="24"/>
          <w:szCs w:val="24"/>
        </w:rPr>
        <w:t>F(</w:t>
      </w:r>
      <w:proofErr w:type="gramEnd"/>
      <w:r w:rsidRPr="009932B2">
        <w:rPr>
          <w:rFonts w:asciiTheme="majorHAnsi" w:hAnsiTheme="majorHAnsi" w:cstheme="majorHAnsi"/>
          <w:b/>
          <w:sz w:val="24"/>
          <w:szCs w:val="24"/>
        </w:rPr>
        <w:t>2,xx)= YY.YY, p&lt;.</w:t>
      </w:r>
      <w:proofErr w:type="spellStart"/>
      <w:r w:rsidRPr="009932B2">
        <w:rPr>
          <w:rFonts w:asciiTheme="majorHAnsi" w:hAnsiTheme="majorHAnsi" w:cstheme="majorHAnsi"/>
          <w:b/>
          <w:sz w:val="24"/>
          <w:szCs w:val="24"/>
        </w:rPr>
        <w:t>zz</w:t>
      </w:r>
      <w:proofErr w:type="spellEnd"/>
      <w:r w:rsidRPr="009932B2">
        <w:rPr>
          <w:rFonts w:asciiTheme="majorHAnsi" w:hAnsiTheme="majorHAnsi" w:cstheme="majorHAnsi"/>
          <w:b/>
          <w:sz w:val="24"/>
          <w:szCs w:val="24"/>
        </w:rPr>
        <w:t xml:space="preserve">].  Post hoc pairwise comparisons showed that ….   </w:t>
      </w:r>
    </w:p>
    <w:p w14:paraId="7C7E9E18" w14:textId="4377BE32" w:rsidR="00FF354E" w:rsidRPr="006D5C58" w:rsidRDefault="00FF354E" w:rsidP="00FF354E">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Experiment </w:t>
      </w:r>
      <w:r>
        <w:rPr>
          <w:rFonts w:asciiTheme="majorHAnsi" w:hAnsiTheme="majorHAnsi" w:cstheme="majorHAnsi"/>
          <w:sz w:val="24"/>
          <w:szCs w:val="24"/>
        </w:rPr>
        <w:t>6</w:t>
      </w:r>
    </w:p>
    <w:p w14:paraId="7FB59090" w14:textId="287FD434" w:rsidR="00FF354E" w:rsidRPr="006D5C58" w:rsidRDefault="006E0621" w:rsidP="00FF354E">
      <w:pPr>
        <w:spacing w:line="480" w:lineRule="auto"/>
        <w:rPr>
          <w:rFonts w:asciiTheme="majorHAnsi" w:hAnsiTheme="majorHAnsi" w:cstheme="majorHAnsi"/>
          <w:sz w:val="24"/>
          <w:szCs w:val="24"/>
        </w:rPr>
      </w:pPr>
      <w:r>
        <w:rPr>
          <w:rFonts w:asciiTheme="majorHAnsi" w:hAnsiTheme="majorHAnsi" w:cstheme="majorHAnsi"/>
          <w:sz w:val="24"/>
          <w:szCs w:val="24"/>
        </w:rPr>
        <w:t>The result of e</w:t>
      </w:r>
      <w:r w:rsidR="00FF354E">
        <w:rPr>
          <w:rFonts w:asciiTheme="majorHAnsi" w:hAnsiTheme="majorHAnsi" w:cstheme="majorHAnsi"/>
          <w:sz w:val="24"/>
          <w:szCs w:val="24"/>
        </w:rPr>
        <w:t>xperiment 5</w:t>
      </w:r>
      <w:r>
        <w:rPr>
          <w:rFonts w:asciiTheme="majorHAnsi" w:hAnsiTheme="majorHAnsi" w:cstheme="majorHAnsi"/>
          <w:sz w:val="24"/>
          <w:szCs w:val="24"/>
        </w:rPr>
        <w:t xml:space="preserve"> suggest that to a large extent the degree of inhibition is mediated by the changes in the background reward rate produced by changing the duration of the CS-., not directly controlled by the increased delay of reward signaled by the CS-.   Because this was such an unexpected result we thought it important to replicate the effect of this manipulation. </w:t>
      </w:r>
      <w:r w:rsidR="008A1530">
        <w:rPr>
          <w:rFonts w:asciiTheme="majorHAnsi" w:hAnsiTheme="majorHAnsi" w:cstheme="majorHAnsi"/>
          <w:sz w:val="24"/>
          <w:szCs w:val="24"/>
        </w:rPr>
        <w:t xml:space="preserve"> Additionally, we wondered if the basis for the effect of changing the background rate of reward was to alter the excitatory value of the ITI.  Though we approached the current experiments as studying negative contingencies</w:t>
      </w:r>
      <w:r w:rsidR="0096523A">
        <w:rPr>
          <w:rFonts w:asciiTheme="majorHAnsi" w:hAnsiTheme="majorHAnsi" w:cstheme="majorHAnsi"/>
          <w:sz w:val="24"/>
          <w:szCs w:val="24"/>
        </w:rPr>
        <w:t>,</w:t>
      </w:r>
      <w:r w:rsidR="008A1530">
        <w:rPr>
          <w:rFonts w:asciiTheme="majorHAnsi" w:hAnsiTheme="majorHAnsi" w:cstheme="majorHAnsi"/>
          <w:sz w:val="24"/>
          <w:szCs w:val="24"/>
        </w:rPr>
        <w:t xml:space="preserve"> </w:t>
      </w:r>
      <w:r w:rsidR="008A1530">
        <w:rPr>
          <w:rFonts w:asciiTheme="majorHAnsi" w:hAnsiTheme="majorHAnsi" w:cstheme="majorHAnsi"/>
          <w:sz w:val="24"/>
          <w:szCs w:val="24"/>
        </w:rPr>
        <w:lastRenderedPageBreak/>
        <w:t xml:space="preserve">consideration of </w:t>
      </w:r>
      <w:r w:rsidR="0096523A">
        <w:rPr>
          <w:rFonts w:asciiTheme="majorHAnsi" w:hAnsiTheme="majorHAnsi" w:cstheme="majorHAnsi"/>
          <w:sz w:val="24"/>
          <w:szCs w:val="24"/>
        </w:rPr>
        <w:t>the</w:t>
      </w:r>
      <w:r w:rsidR="008A1530">
        <w:rPr>
          <w:rFonts w:asciiTheme="majorHAnsi" w:hAnsiTheme="majorHAnsi" w:cstheme="majorHAnsi"/>
          <w:sz w:val="24"/>
          <w:szCs w:val="24"/>
        </w:rPr>
        <w:t xml:space="preserve"> protocols </w:t>
      </w:r>
      <w:r w:rsidR="0096523A">
        <w:rPr>
          <w:rFonts w:asciiTheme="majorHAnsi" w:hAnsiTheme="majorHAnsi" w:cstheme="majorHAnsi"/>
          <w:sz w:val="24"/>
          <w:szCs w:val="24"/>
        </w:rPr>
        <w:t xml:space="preserve">used in all contingency experiments can be viewed as </w:t>
      </w:r>
      <w:r w:rsidR="008A1530">
        <w:rPr>
          <w:rFonts w:asciiTheme="majorHAnsi" w:hAnsiTheme="majorHAnsi" w:cstheme="majorHAnsi"/>
          <w:sz w:val="24"/>
          <w:szCs w:val="24"/>
        </w:rPr>
        <w:t xml:space="preserve">simultaneously arranging </w:t>
      </w:r>
      <w:r w:rsidR="0096523A">
        <w:rPr>
          <w:rFonts w:asciiTheme="majorHAnsi" w:hAnsiTheme="majorHAnsi" w:cstheme="majorHAnsi"/>
          <w:sz w:val="24"/>
          <w:szCs w:val="24"/>
        </w:rPr>
        <w:t xml:space="preserve">both negative and </w:t>
      </w:r>
      <w:r w:rsidR="008A1530">
        <w:rPr>
          <w:rFonts w:asciiTheme="majorHAnsi" w:hAnsiTheme="majorHAnsi" w:cstheme="majorHAnsi"/>
          <w:sz w:val="24"/>
          <w:szCs w:val="24"/>
        </w:rPr>
        <w:t>positive contingencies</w:t>
      </w:r>
      <w:r w:rsidR="0096523A">
        <w:rPr>
          <w:rFonts w:asciiTheme="majorHAnsi" w:hAnsiTheme="majorHAnsi" w:cstheme="majorHAnsi"/>
          <w:sz w:val="24"/>
          <w:szCs w:val="24"/>
        </w:rPr>
        <w:t>.  In the case of a negative contingency, there is a positive contingency</w:t>
      </w:r>
      <w:r w:rsidR="008A1530">
        <w:rPr>
          <w:rFonts w:asciiTheme="majorHAnsi" w:hAnsiTheme="majorHAnsi" w:cstheme="majorHAnsi"/>
          <w:sz w:val="24"/>
          <w:szCs w:val="24"/>
        </w:rPr>
        <w:t xml:space="preserve"> in the absence of the CS-. </w:t>
      </w:r>
      <w:r w:rsidR="0096523A">
        <w:rPr>
          <w:rFonts w:asciiTheme="majorHAnsi" w:hAnsiTheme="majorHAnsi" w:cstheme="majorHAnsi"/>
          <w:sz w:val="24"/>
          <w:szCs w:val="24"/>
        </w:rPr>
        <w:t xml:space="preserve"> Symmetrically</w:t>
      </w:r>
      <w:proofErr w:type="gramStart"/>
      <w:r w:rsidR="0096523A">
        <w:rPr>
          <w:rFonts w:asciiTheme="majorHAnsi" w:hAnsiTheme="majorHAnsi" w:cstheme="majorHAnsi"/>
          <w:sz w:val="24"/>
          <w:szCs w:val="24"/>
        </w:rPr>
        <w:t>,  in</w:t>
      </w:r>
      <w:proofErr w:type="gramEnd"/>
      <w:r w:rsidR="0096523A">
        <w:rPr>
          <w:rFonts w:asciiTheme="majorHAnsi" w:hAnsiTheme="majorHAnsi" w:cstheme="majorHAnsi"/>
          <w:sz w:val="24"/>
          <w:szCs w:val="24"/>
        </w:rPr>
        <w:t xml:space="preserve"> a positive contingency there is a negative contingency in the absence of a CS+.  In the current experiments, i</w:t>
      </w:r>
      <w:r w:rsidR="008A1530">
        <w:rPr>
          <w:rFonts w:asciiTheme="majorHAnsi" w:hAnsiTheme="majorHAnsi" w:cstheme="majorHAnsi"/>
          <w:sz w:val="24"/>
          <w:szCs w:val="24"/>
        </w:rPr>
        <w:t>f one considers the ITI period a CS+ then the symmetry is clear.  By increasing the CS- durations the time between positive trials is increased and excitatory conditioning enhanced (Gibbon &amp; Balsam, 1981; Gallistel &amp; Gibbon, 2002; Balsam &amp; Gallistel, 2009; Ward et al., 2012).  Thus the effect of increasing CS- duration is to enhance excitatory conditioning of the ITI and thus the CS- cue must inhibit the stronger excitatory response.   We examined this possibility in the current experiment.  We k</w:t>
      </w:r>
      <w:r w:rsidR="00FF354E" w:rsidRPr="006D5C58">
        <w:rPr>
          <w:rFonts w:asciiTheme="majorHAnsi" w:hAnsiTheme="majorHAnsi" w:cstheme="majorHAnsi"/>
          <w:sz w:val="24"/>
          <w:szCs w:val="24"/>
        </w:rPr>
        <w:t xml:space="preserve">ept the average delay between US’s in the </w:t>
      </w:r>
      <w:r w:rsidR="00FF354E">
        <w:rPr>
          <w:rFonts w:asciiTheme="majorHAnsi" w:hAnsiTheme="majorHAnsi" w:cstheme="majorHAnsi"/>
          <w:sz w:val="24"/>
          <w:szCs w:val="24"/>
        </w:rPr>
        <w:t>ITI</w:t>
      </w:r>
      <w:r w:rsidR="00FF354E" w:rsidRPr="006D5C58">
        <w:rPr>
          <w:rFonts w:asciiTheme="majorHAnsi" w:hAnsiTheme="majorHAnsi" w:cstheme="majorHAnsi"/>
          <w:sz w:val="24"/>
          <w:szCs w:val="24"/>
        </w:rPr>
        <w:t xml:space="preserve"> constant as well as the average delay to a US signaled by a CS- while varying the overall average delay to the US in a session.   If inhibition depends on the comparison between the delay signaled by the CS- and the average delay in the </w:t>
      </w:r>
      <w:r w:rsidR="00FF354E">
        <w:rPr>
          <w:rFonts w:asciiTheme="majorHAnsi" w:hAnsiTheme="majorHAnsi" w:cstheme="majorHAnsi"/>
          <w:sz w:val="24"/>
          <w:szCs w:val="24"/>
        </w:rPr>
        <w:t>ITI</w:t>
      </w:r>
      <w:r w:rsidR="00FF354E" w:rsidRPr="006D5C58">
        <w:rPr>
          <w:rFonts w:asciiTheme="majorHAnsi" w:hAnsiTheme="majorHAnsi" w:cstheme="majorHAnsi"/>
          <w:sz w:val="24"/>
          <w:szCs w:val="24"/>
        </w:rPr>
        <w:t xml:space="preserve"> all groups with the same CS- duration should be equivalent.    </w:t>
      </w:r>
      <w:r w:rsidR="00FF354E" w:rsidRPr="0096523A">
        <w:rPr>
          <w:rFonts w:asciiTheme="majorHAnsi" w:hAnsiTheme="majorHAnsi" w:cstheme="majorHAnsi"/>
          <w:sz w:val="24"/>
          <w:szCs w:val="24"/>
        </w:rPr>
        <w:t xml:space="preserve">Alternatively, if the </w:t>
      </w:r>
      <w:r w:rsidR="0096523A">
        <w:rPr>
          <w:rFonts w:asciiTheme="majorHAnsi" w:hAnsiTheme="majorHAnsi" w:cstheme="majorHAnsi"/>
          <w:sz w:val="24"/>
          <w:szCs w:val="24"/>
        </w:rPr>
        <w:t xml:space="preserve">strength of inhibitory control is determined indirectly by the excitatory value of the ITI then </w:t>
      </w:r>
      <w:r w:rsidR="00FF354E" w:rsidRPr="0096523A">
        <w:rPr>
          <w:rFonts w:asciiTheme="majorHAnsi" w:hAnsiTheme="majorHAnsi" w:cstheme="majorHAnsi"/>
          <w:sz w:val="24"/>
          <w:szCs w:val="24"/>
        </w:rPr>
        <w:t xml:space="preserve">a higher overall density of US’s </w:t>
      </w:r>
      <w:del w:id="107" w:author="Windows User" w:date="2019-08-30T20:14:00Z">
        <w:r w:rsidR="00FF354E" w:rsidRPr="0096523A" w:rsidDel="002A70E9">
          <w:rPr>
            <w:rFonts w:asciiTheme="majorHAnsi" w:hAnsiTheme="majorHAnsi" w:cstheme="majorHAnsi"/>
            <w:sz w:val="24"/>
            <w:szCs w:val="24"/>
          </w:rPr>
          <w:delText xml:space="preserve">relative </w:delText>
        </w:r>
      </w:del>
      <w:ins w:id="108" w:author="Windows User" w:date="2019-08-30T20:14:00Z">
        <w:r w:rsidR="002A70E9">
          <w:rPr>
            <w:rFonts w:asciiTheme="majorHAnsi" w:hAnsiTheme="majorHAnsi" w:cstheme="majorHAnsi"/>
            <w:sz w:val="24"/>
            <w:szCs w:val="24"/>
          </w:rPr>
          <w:t>in a session</w:t>
        </w:r>
        <w:r w:rsidR="002A70E9" w:rsidRPr="0096523A">
          <w:rPr>
            <w:rFonts w:asciiTheme="majorHAnsi" w:hAnsiTheme="majorHAnsi" w:cstheme="majorHAnsi"/>
            <w:sz w:val="24"/>
            <w:szCs w:val="24"/>
          </w:rPr>
          <w:t xml:space="preserve"> </w:t>
        </w:r>
      </w:ins>
      <w:r w:rsidR="0096523A">
        <w:rPr>
          <w:rFonts w:asciiTheme="majorHAnsi" w:hAnsiTheme="majorHAnsi" w:cstheme="majorHAnsi"/>
          <w:sz w:val="24"/>
          <w:szCs w:val="24"/>
        </w:rPr>
        <w:t xml:space="preserve">will reduce excitation in the ITI and reduce the inhibitory control of the </w:t>
      </w:r>
      <w:r w:rsidR="00FF354E" w:rsidRPr="0096523A">
        <w:rPr>
          <w:rFonts w:asciiTheme="majorHAnsi" w:hAnsiTheme="majorHAnsi" w:cstheme="majorHAnsi"/>
          <w:sz w:val="24"/>
          <w:szCs w:val="24"/>
        </w:rPr>
        <w:t>CS-</w:t>
      </w:r>
      <w:r w:rsidR="0096523A">
        <w:rPr>
          <w:rFonts w:asciiTheme="majorHAnsi" w:hAnsiTheme="majorHAnsi" w:cstheme="majorHAnsi"/>
          <w:sz w:val="24"/>
          <w:szCs w:val="24"/>
        </w:rPr>
        <w:t>.</w:t>
      </w:r>
      <w:r w:rsidR="008A1530">
        <w:rPr>
          <w:rFonts w:asciiTheme="majorHAnsi" w:hAnsiTheme="majorHAnsi" w:cstheme="majorHAnsi"/>
          <w:sz w:val="24"/>
          <w:szCs w:val="24"/>
        </w:rPr>
        <w:t xml:space="preserve"> </w:t>
      </w:r>
    </w:p>
    <w:p w14:paraId="7377E0D7" w14:textId="77777777" w:rsidR="00FF354E" w:rsidRPr="006D5C58" w:rsidRDefault="00FF354E" w:rsidP="00FF354E">
      <w:pPr>
        <w:spacing w:line="480" w:lineRule="auto"/>
        <w:rPr>
          <w:rFonts w:asciiTheme="majorHAnsi" w:hAnsiTheme="majorHAnsi" w:cstheme="majorHAnsi"/>
          <w:b/>
          <w:sz w:val="24"/>
          <w:szCs w:val="24"/>
        </w:rPr>
      </w:pPr>
      <w:commentRangeStart w:id="109"/>
      <w:r w:rsidRPr="006D5C58">
        <w:rPr>
          <w:rFonts w:asciiTheme="majorHAnsi" w:hAnsiTheme="majorHAnsi" w:cstheme="majorHAnsi"/>
          <w:b/>
          <w:sz w:val="24"/>
          <w:szCs w:val="24"/>
        </w:rPr>
        <w:t>Method</w:t>
      </w:r>
      <w:commentRangeEnd w:id="109"/>
      <w:r>
        <w:rPr>
          <w:rStyle w:val="CommentReference"/>
        </w:rPr>
        <w:commentReference w:id="109"/>
      </w:r>
    </w:p>
    <w:p w14:paraId="58F9941C" w14:textId="77777777" w:rsidR="00FF354E" w:rsidRDefault="00FF354E" w:rsidP="00FF354E">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During the experiment the subjects were 32 male rats that weighed no less than 350 grams and no younger than 100 days old at the start of the experiment were housed two per cage. </w:t>
      </w:r>
    </w:p>
    <w:p w14:paraId="79B3E7AF" w14:textId="77777777" w:rsidR="00FF354E" w:rsidRDefault="00FF354E" w:rsidP="00FF354E">
      <w:pPr>
        <w:spacing w:line="480" w:lineRule="auto"/>
        <w:rPr>
          <w:rFonts w:asciiTheme="majorHAnsi" w:hAnsiTheme="majorHAnsi" w:cstheme="majorHAnsi"/>
          <w:i/>
          <w:sz w:val="24"/>
          <w:szCs w:val="24"/>
        </w:rPr>
      </w:pPr>
      <w:r w:rsidRPr="006D5C58">
        <w:rPr>
          <w:rFonts w:asciiTheme="majorHAnsi" w:hAnsiTheme="majorHAnsi" w:cstheme="majorHAnsi"/>
          <w:i/>
          <w:sz w:val="24"/>
          <w:szCs w:val="24"/>
        </w:rPr>
        <w:lastRenderedPageBreak/>
        <w:t>Behavioral Method</w:t>
      </w:r>
    </w:p>
    <w:p w14:paraId="05CC2BE6" w14:textId="6F34E5FD" w:rsidR="00FF354E" w:rsidRPr="006D5C58" w:rsidRDefault="00FF354E" w:rsidP="00FF354E">
      <w:pPr>
        <w:spacing w:line="480" w:lineRule="auto"/>
        <w:rPr>
          <w:rFonts w:asciiTheme="majorHAnsi" w:hAnsiTheme="majorHAnsi" w:cstheme="majorHAnsi"/>
          <w:i/>
          <w:sz w:val="24"/>
          <w:szCs w:val="24"/>
        </w:rPr>
      </w:pPr>
    </w:p>
    <w:p w14:paraId="04BCCBD5" w14:textId="20528986" w:rsidR="00FF354E" w:rsidRPr="006D5C58" w:rsidRDefault="00FF354E" w:rsidP="00FF354E">
      <w:pPr>
        <w:spacing w:line="480" w:lineRule="auto"/>
        <w:rPr>
          <w:rFonts w:asciiTheme="majorHAnsi" w:hAnsiTheme="majorHAnsi" w:cstheme="majorHAnsi"/>
          <w:b/>
          <w:sz w:val="24"/>
          <w:szCs w:val="24"/>
        </w:rPr>
      </w:pPr>
      <w:r w:rsidRPr="006D5C58">
        <w:rPr>
          <w:rFonts w:asciiTheme="majorHAnsi" w:hAnsiTheme="majorHAnsi" w:cstheme="majorHAnsi"/>
          <w:sz w:val="24"/>
          <w:szCs w:val="24"/>
        </w:rPr>
        <w:tab/>
        <w:t xml:space="preserve">In these experimental chambers, the rats were trained </w:t>
      </w:r>
      <w:del w:id="110" w:author="Windows User" w:date="2019-08-30T20:15:00Z">
        <w:r w:rsidRPr="006D5C58" w:rsidDel="004A0579">
          <w:rPr>
            <w:rFonts w:asciiTheme="majorHAnsi" w:hAnsiTheme="majorHAnsi" w:cstheme="majorHAnsi"/>
            <w:sz w:val="24"/>
            <w:szCs w:val="24"/>
          </w:rPr>
          <w:delText>an inhibition-learning task</w:delText>
        </w:r>
      </w:del>
      <w:ins w:id="111" w:author="Windows User" w:date="2019-08-30T20:15:00Z">
        <w:r w:rsidR="004A0579">
          <w:rPr>
            <w:rFonts w:asciiTheme="majorHAnsi" w:hAnsiTheme="majorHAnsi" w:cstheme="majorHAnsi"/>
            <w:sz w:val="24"/>
            <w:szCs w:val="24"/>
          </w:rPr>
          <w:t xml:space="preserve">as in the earlier </w:t>
        </w:r>
        <w:proofErr w:type="spellStart"/>
        <w:r w:rsidR="004A0579">
          <w:rPr>
            <w:rFonts w:asciiTheme="majorHAnsi" w:hAnsiTheme="majorHAnsi" w:cstheme="majorHAnsi"/>
            <w:sz w:val="24"/>
            <w:szCs w:val="24"/>
          </w:rPr>
          <w:t>experiements</w:t>
        </w:r>
      </w:ins>
      <w:proofErr w:type="spellEnd"/>
      <w:r w:rsidRPr="006D5C58">
        <w:rPr>
          <w:rFonts w:asciiTheme="majorHAnsi" w:hAnsiTheme="majorHAnsi" w:cstheme="majorHAnsi"/>
          <w:sz w:val="24"/>
          <w:szCs w:val="24"/>
        </w:rPr>
        <w:t>. Pellets were delivered on the inter-reinforcement interval during the inter-trial interval on a VT-20 schedule.  Each trial consisted of 1</w:t>
      </w:r>
      <w:r>
        <w:rPr>
          <w:rFonts w:asciiTheme="majorHAnsi" w:hAnsiTheme="majorHAnsi" w:cstheme="majorHAnsi"/>
          <w:sz w:val="24"/>
          <w:szCs w:val="24"/>
        </w:rPr>
        <w:t xml:space="preserve"> </w:t>
      </w:r>
      <w:r w:rsidRPr="006D5C58">
        <w:rPr>
          <w:rFonts w:asciiTheme="majorHAnsi" w:hAnsiTheme="majorHAnsi" w:cstheme="majorHAnsi"/>
          <w:sz w:val="24"/>
          <w:szCs w:val="24"/>
        </w:rPr>
        <w:t xml:space="preserve">kHz tone where no pellet was delivered, separated from an IRI where pellets were delivered randomly (mean 20s). </w:t>
      </w:r>
      <w:r>
        <w:rPr>
          <w:rFonts w:asciiTheme="majorHAnsi" w:hAnsiTheme="majorHAnsi" w:cstheme="majorHAnsi"/>
          <w:sz w:val="24"/>
          <w:szCs w:val="24"/>
        </w:rPr>
        <w:t xml:space="preserve">Table 1 shows the parameter values for all of the experimental conditions.   One group, </w:t>
      </w:r>
      <w:r w:rsidRPr="007F503A">
        <w:rPr>
          <w:rFonts w:asciiTheme="majorHAnsi" w:hAnsiTheme="majorHAnsi" w:cstheme="majorHAnsi"/>
          <w:sz w:val="24"/>
          <w:szCs w:val="24"/>
        </w:rPr>
        <w:t>32_CS</w:t>
      </w:r>
      <w:r>
        <w:rPr>
          <w:rFonts w:asciiTheme="majorHAnsi" w:hAnsiTheme="majorHAnsi" w:cstheme="majorHAnsi"/>
          <w:sz w:val="24"/>
          <w:szCs w:val="24"/>
        </w:rPr>
        <w:t>-</w:t>
      </w:r>
      <w:r w:rsidRPr="007F503A">
        <w:rPr>
          <w:rFonts w:asciiTheme="majorHAnsi" w:hAnsiTheme="majorHAnsi" w:cstheme="majorHAnsi"/>
          <w:sz w:val="24"/>
          <w:szCs w:val="24"/>
        </w:rPr>
        <w:t>80_ITI20</w:t>
      </w:r>
      <w:r>
        <w:rPr>
          <w:rFonts w:asciiTheme="majorHAnsi" w:hAnsiTheme="majorHAnsi" w:cstheme="majorHAnsi"/>
          <w:sz w:val="24"/>
          <w:szCs w:val="24"/>
        </w:rPr>
        <w:t xml:space="preserve">,  was identical to the CS-80 group of the earlier experiment and was exposed to 32, CS- presentations with an IRI of 20s between US’s during the 20s  ITI.   Group </w:t>
      </w:r>
      <w:r w:rsidRPr="007D0A9E">
        <w:rPr>
          <w:rFonts w:ascii="Calibri" w:eastAsia="Times New Roman" w:hAnsi="Calibri" w:cs="Calibri"/>
          <w:color w:val="000000"/>
        </w:rPr>
        <w:t>64_CS</w:t>
      </w:r>
      <w:r>
        <w:rPr>
          <w:rFonts w:ascii="Calibri" w:eastAsia="Times New Roman" w:hAnsi="Calibri" w:cs="Calibri"/>
          <w:color w:val="000000"/>
        </w:rPr>
        <w:t>-</w:t>
      </w:r>
      <w:r w:rsidRPr="007D0A9E">
        <w:rPr>
          <w:rFonts w:ascii="Calibri" w:eastAsia="Times New Roman" w:hAnsi="Calibri" w:cs="Calibri"/>
          <w:color w:val="000000"/>
        </w:rPr>
        <w:t>80_ITI10</w:t>
      </w:r>
      <w:r>
        <w:rPr>
          <w:rFonts w:ascii="Calibri" w:eastAsia="Times New Roman" w:hAnsi="Calibri" w:cs="Calibri"/>
          <w:color w:val="000000"/>
        </w:rPr>
        <w:t xml:space="preserve"> received 64 presentations of the 80s CS-</w:t>
      </w:r>
      <w:r w:rsidRPr="00F3624B">
        <w:rPr>
          <w:rFonts w:asciiTheme="majorHAnsi" w:hAnsiTheme="majorHAnsi" w:cstheme="majorHAnsi"/>
          <w:sz w:val="24"/>
          <w:szCs w:val="24"/>
        </w:rPr>
        <w:t xml:space="preserve"> </w:t>
      </w:r>
      <w:r>
        <w:rPr>
          <w:rFonts w:asciiTheme="majorHAnsi" w:hAnsiTheme="majorHAnsi" w:cstheme="majorHAnsi"/>
          <w:sz w:val="24"/>
          <w:szCs w:val="24"/>
        </w:rPr>
        <w:t xml:space="preserve">with an average IRI of 20s between US’s during the </w:t>
      </w:r>
      <w:proofErr w:type="gramStart"/>
      <w:r>
        <w:rPr>
          <w:rFonts w:asciiTheme="majorHAnsi" w:hAnsiTheme="majorHAnsi" w:cstheme="majorHAnsi"/>
          <w:sz w:val="24"/>
          <w:szCs w:val="24"/>
        </w:rPr>
        <w:t>10s  ITI</w:t>
      </w:r>
      <w:proofErr w:type="gramEnd"/>
      <w:r>
        <w:rPr>
          <w:rFonts w:asciiTheme="majorHAnsi" w:hAnsiTheme="majorHAnsi" w:cstheme="majorHAnsi"/>
          <w:sz w:val="24"/>
          <w:szCs w:val="24"/>
        </w:rPr>
        <w:t xml:space="preserve">.  In this group a US was delivered on average once for every two ITI periods.   The subjects in group </w:t>
      </w:r>
      <w:r w:rsidRPr="00F3624B">
        <w:rPr>
          <w:rFonts w:asciiTheme="majorHAnsi" w:hAnsiTheme="majorHAnsi" w:cstheme="majorHAnsi"/>
          <w:sz w:val="24"/>
          <w:szCs w:val="24"/>
        </w:rPr>
        <w:t>8_CS</w:t>
      </w:r>
      <w:r>
        <w:rPr>
          <w:rFonts w:asciiTheme="majorHAnsi" w:hAnsiTheme="majorHAnsi" w:cstheme="majorHAnsi"/>
          <w:sz w:val="24"/>
          <w:szCs w:val="24"/>
        </w:rPr>
        <w:t>-</w:t>
      </w:r>
      <w:r w:rsidRPr="00F3624B">
        <w:rPr>
          <w:rFonts w:asciiTheme="majorHAnsi" w:hAnsiTheme="majorHAnsi" w:cstheme="majorHAnsi"/>
          <w:sz w:val="24"/>
          <w:szCs w:val="24"/>
        </w:rPr>
        <w:t>80_ITI80</w:t>
      </w:r>
      <w:r>
        <w:rPr>
          <w:rFonts w:asciiTheme="majorHAnsi" w:hAnsiTheme="majorHAnsi" w:cstheme="majorHAnsi"/>
          <w:sz w:val="24"/>
          <w:szCs w:val="24"/>
        </w:rPr>
        <w:t xml:space="preserve"> received only 8, 80s CS- presentations but the ITI in this group lasted for 80s during which the average time between USs was 20s.  Group </w:t>
      </w:r>
      <w:r w:rsidRPr="00F3624B">
        <w:rPr>
          <w:rFonts w:asciiTheme="majorHAnsi" w:hAnsiTheme="majorHAnsi" w:cstheme="majorHAnsi"/>
          <w:sz w:val="24"/>
          <w:szCs w:val="24"/>
        </w:rPr>
        <w:t>32_CS</w:t>
      </w:r>
      <w:r>
        <w:rPr>
          <w:rFonts w:asciiTheme="majorHAnsi" w:hAnsiTheme="majorHAnsi" w:cstheme="majorHAnsi"/>
          <w:sz w:val="24"/>
          <w:szCs w:val="24"/>
        </w:rPr>
        <w:t>-</w:t>
      </w:r>
      <w:r w:rsidRPr="00F3624B">
        <w:rPr>
          <w:rFonts w:asciiTheme="majorHAnsi" w:hAnsiTheme="majorHAnsi" w:cstheme="majorHAnsi"/>
          <w:sz w:val="24"/>
          <w:szCs w:val="24"/>
        </w:rPr>
        <w:t>160_ITI20</w:t>
      </w:r>
      <w:r>
        <w:rPr>
          <w:rFonts w:asciiTheme="majorHAnsi" w:hAnsiTheme="majorHAnsi" w:cstheme="majorHAnsi"/>
          <w:sz w:val="24"/>
          <w:szCs w:val="24"/>
        </w:rPr>
        <w:t xml:space="preserve"> was exposed to 32, 160 sec CS- presentations.  The ITI for this group lasted for an average of 20s and IRI between USs was 20s.  Table 1 also shows how the relative relationship between intervals changes in the different experimental groups.   In all of the first three groups with 80s tones </w:t>
      </w:r>
      <w:r w:rsidR="004B50A1">
        <w:rPr>
          <w:rFonts w:asciiTheme="majorHAnsi" w:hAnsiTheme="majorHAnsi" w:cstheme="majorHAnsi"/>
          <w:sz w:val="24"/>
          <w:szCs w:val="24"/>
        </w:rPr>
        <w:t xml:space="preserve">and RI20s schedules in effect during the ITIs </w:t>
      </w:r>
      <w:r>
        <w:rPr>
          <w:rFonts w:asciiTheme="majorHAnsi" w:hAnsiTheme="majorHAnsi" w:cstheme="majorHAnsi"/>
          <w:sz w:val="24"/>
          <w:szCs w:val="24"/>
        </w:rPr>
        <w:t>(</w:t>
      </w:r>
      <w:r w:rsidRPr="004B50A1">
        <w:rPr>
          <w:rFonts w:asciiTheme="majorHAnsi" w:hAnsiTheme="majorHAnsi" w:cstheme="majorHAnsi"/>
          <w:sz w:val="24"/>
          <w:szCs w:val="24"/>
        </w:rPr>
        <w:t xml:space="preserve">32_CS-80_ITI20; </w:t>
      </w:r>
      <w:r w:rsidRPr="0060326A">
        <w:rPr>
          <w:rFonts w:ascii="Calibri" w:eastAsia="Times New Roman" w:hAnsi="Calibri" w:cs="Calibri"/>
          <w:color w:val="000000"/>
          <w:sz w:val="24"/>
          <w:szCs w:val="24"/>
        </w:rPr>
        <w:t>64_CS-80_</w:t>
      </w:r>
      <w:proofErr w:type="gramStart"/>
      <w:r w:rsidRPr="0060326A">
        <w:rPr>
          <w:rFonts w:ascii="Calibri" w:eastAsia="Times New Roman" w:hAnsi="Calibri" w:cs="Calibri"/>
          <w:color w:val="000000"/>
          <w:sz w:val="24"/>
          <w:szCs w:val="24"/>
        </w:rPr>
        <w:t>ITI10</w:t>
      </w:r>
      <w:r w:rsidRPr="004B50A1">
        <w:rPr>
          <w:rFonts w:asciiTheme="majorHAnsi" w:hAnsiTheme="majorHAnsi" w:cstheme="majorHAnsi"/>
          <w:sz w:val="24"/>
          <w:szCs w:val="24"/>
        </w:rPr>
        <w:t xml:space="preserve"> ;</w:t>
      </w:r>
      <w:proofErr w:type="gramEnd"/>
      <w:r w:rsidRPr="004B50A1">
        <w:rPr>
          <w:rFonts w:asciiTheme="majorHAnsi" w:hAnsiTheme="majorHAnsi" w:cstheme="majorHAnsi"/>
          <w:sz w:val="24"/>
          <w:szCs w:val="24"/>
        </w:rPr>
        <w:t xml:space="preserve"> 8_CS-80_ITI80</w:t>
      </w:r>
      <w:r>
        <w:rPr>
          <w:rFonts w:asciiTheme="majorHAnsi" w:hAnsiTheme="majorHAnsi" w:cstheme="majorHAnsi"/>
          <w:sz w:val="24"/>
          <w:szCs w:val="24"/>
        </w:rPr>
        <w:t xml:space="preserve"> ) the CS- signals that the wait till the next reward is 5 times longer than the wait during the ITI.   For the fourth group the wait signaled by the CS- is 9 times longer than the ITI wait.   If the factor by which the CS- increases the delay to the next </w:t>
      </w:r>
      <w:r>
        <w:rPr>
          <w:rFonts w:asciiTheme="majorHAnsi" w:hAnsiTheme="majorHAnsi" w:cstheme="majorHAnsi"/>
          <w:sz w:val="24"/>
          <w:szCs w:val="24"/>
        </w:rPr>
        <w:lastRenderedPageBreak/>
        <w:t xml:space="preserve">US is the controlling variable the fourth group should show the greatest inhibition and the other three groups should show less but equivalent inhibition.    Alternatively, inhibition </w:t>
      </w:r>
      <w:r w:rsidR="004B50A1">
        <w:rPr>
          <w:rFonts w:asciiTheme="majorHAnsi" w:hAnsiTheme="majorHAnsi" w:cstheme="majorHAnsi"/>
          <w:sz w:val="24"/>
          <w:szCs w:val="24"/>
        </w:rPr>
        <w:t>may</w:t>
      </w:r>
      <w:r>
        <w:rPr>
          <w:rFonts w:asciiTheme="majorHAnsi" w:hAnsiTheme="majorHAnsi" w:cstheme="majorHAnsi"/>
          <w:sz w:val="24"/>
          <w:szCs w:val="24"/>
        </w:rPr>
        <w:t xml:space="preserve">be driven the level of ITI excitation.  This level of excitation should depend on the ratio of the average delay between </w:t>
      </w:r>
      <w:proofErr w:type="gramStart"/>
      <w:r>
        <w:rPr>
          <w:rFonts w:asciiTheme="majorHAnsi" w:hAnsiTheme="majorHAnsi" w:cstheme="majorHAnsi"/>
          <w:sz w:val="24"/>
          <w:szCs w:val="24"/>
        </w:rPr>
        <w:t>USs  in</w:t>
      </w:r>
      <w:proofErr w:type="gramEnd"/>
      <w:r>
        <w:rPr>
          <w:rFonts w:asciiTheme="majorHAnsi" w:hAnsiTheme="majorHAnsi" w:cstheme="majorHAnsi"/>
          <w:sz w:val="24"/>
          <w:szCs w:val="24"/>
        </w:rPr>
        <w:t xml:space="preserve"> the background to the average delay during the ITI.   This ratio is 5 for group </w:t>
      </w:r>
      <w:r w:rsidRPr="007F503A">
        <w:rPr>
          <w:rFonts w:asciiTheme="majorHAnsi" w:hAnsiTheme="majorHAnsi" w:cstheme="majorHAnsi"/>
          <w:sz w:val="24"/>
          <w:szCs w:val="24"/>
        </w:rPr>
        <w:t>32_CS</w:t>
      </w:r>
      <w:r>
        <w:rPr>
          <w:rFonts w:asciiTheme="majorHAnsi" w:hAnsiTheme="majorHAnsi" w:cstheme="majorHAnsi"/>
          <w:sz w:val="24"/>
          <w:szCs w:val="24"/>
        </w:rPr>
        <w:t>-</w:t>
      </w:r>
      <w:r w:rsidRPr="007F503A">
        <w:rPr>
          <w:rFonts w:asciiTheme="majorHAnsi" w:hAnsiTheme="majorHAnsi" w:cstheme="majorHAnsi"/>
          <w:sz w:val="24"/>
          <w:szCs w:val="24"/>
        </w:rPr>
        <w:t>80_</w:t>
      </w:r>
      <w:proofErr w:type="gramStart"/>
      <w:r w:rsidRPr="007F503A">
        <w:rPr>
          <w:rFonts w:asciiTheme="majorHAnsi" w:hAnsiTheme="majorHAnsi" w:cstheme="majorHAnsi"/>
          <w:sz w:val="24"/>
          <w:szCs w:val="24"/>
        </w:rPr>
        <w:t>ITI20</w:t>
      </w:r>
      <w:r>
        <w:rPr>
          <w:rFonts w:asciiTheme="majorHAnsi" w:hAnsiTheme="majorHAnsi" w:cstheme="majorHAnsi"/>
          <w:sz w:val="24"/>
          <w:szCs w:val="24"/>
        </w:rPr>
        <w:t xml:space="preserve"> ,</w:t>
      </w:r>
      <w:proofErr w:type="gramEnd"/>
      <w:r>
        <w:rPr>
          <w:rFonts w:asciiTheme="majorHAnsi" w:hAnsiTheme="majorHAnsi" w:cstheme="majorHAnsi"/>
          <w:sz w:val="24"/>
          <w:szCs w:val="24"/>
        </w:rPr>
        <w:t xml:space="preserve"> 9 for </w:t>
      </w:r>
      <w:r w:rsidRPr="007D0A9E">
        <w:rPr>
          <w:rFonts w:ascii="Calibri" w:eastAsia="Times New Roman" w:hAnsi="Calibri" w:cs="Calibri"/>
          <w:color w:val="000000"/>
        </w:rPr>
        <w:t>64_CS</w:t>
      </w:r>
      <w:r>
        <w:rPr>
          <w:rFonts w:ascii="Calibri" w:eastAsia="Times New Roman" w:hAnsi="Calibri" w:cs="Calibri"/>
          <w:color w:val="000000"/>
        </w:rPr>
        <w:t>-</w:t>
      </w:r>
      <w:r w:rsidRPr="007D0A9E">
        <w:rPr>
          <w:rFonts w:ascii="Calibri" w:eastAsia="Times New Roman" w:hAnsi="Calibri" w:cs="Calibri"/>
          <w:color w:val="000000"/>
        </w:rPr>
        <w:t>80_</w:t>
      </w:r>
      <w:commentRangeStart w:id="112"/>
      <w:commentRangeStart w:id="113"/>
      <w:commentRangeStart w:id="114"/>
      <w:r w:rsidRPr="007D0A9E">
        <w:rPr>
          <w:rFonts w:ascii="Calibri" w:eastAsia="Times New Roman" w:hAnsi="Calibri" w:cs="Calibri"/>
          <w:color w:val="000000"/>
        </w:rPr>
        <w:t>ITI10</w:t>
      </w:r>
      <w:commentRangeEnd w:id="112"/>
      <w:r w:rsidR="00DB3EF8">
        <w:rPr>
          <w:rStyle w:val="CommentReference"/>
        </w:rPr>
        <w:commentReference w:id="112"/>
      </w:r>
      <w:commentRangeEnd w:id="113"/>
      <w:r w:rsidR="00DB3EF8">
        <w:rPr>
          <w:rStyle w:val="CommentReference"/>
        </w:rPr>
        <w:commentReference w:id="113"/>
      </w:r>
      <w:commentRangeEnd w:id="114"/>
      <w:r w:rsidR="00DB3EF8">
        <w:rPr>
          <w:rStyle w:val="CommentReference"/>
        </w:rPr>
        <w:commentReference w:id="114"/>
      </w:r>
      <w:r>
        <w:rPr>
          <w:rFonts w:asciiTheme="majorHAnsi" w:hAnsiTheme="majorHAnsi" w:cstheme="majorHAnsi"/>
          <w:sz w:val="24"/>
          <w:szCs w:val="24"/>
        </w:rPr>
        <w:t xml:space="preserve">, 2 for </w:t>
      </w:r>
      <w:r w:rsidRPr="00F3624B">
        <w:rPr>
          <w:rFonts w:asciiTheme="majorHAnsi" w:hAnsiTheme="majorHAnsi" w:cstheme="majorHAnsi"/>
          <w:sz w:val="24"/>
          <w:szCs w:val="24"/>
        </w:rPr>
        <w:t>8_CS</w:t>
      </w:r>
      <w:r>
        <w:rPr>
          <w:rFonts w:asciiTheme="majorHAnsi" w:hAnsiTheme="majorHAnsi" w:cstheme="majorHAnsi"/>
          <w:sz w:val="24"/>
          <w:szCs w:val="24"/>
        </w:rPr>
        <w:t>-</w:t>
      </w:r>
      <w:r w:rsidRPr="00F3624B">
        <w:rPr>
          <w:rFonts w:asciiTheme="majorHAnsi" w:hAnsiTheme="majorHAnsi" w:cstheme="majorHAnsi"/>
          <w:sz w:val="24"/>
          <w:szCs w:val="24"/>
        </w:rPr>
        <w:t>80_ITI80</w:t>
      </w:r>
      <w:r>
        <w:rPr>
          <w:rFonts w:asciiTheme="majorHAnsi" w:hAnsiTheme="majorHAnsi" w:cstheme="majorHAnsi"/>
          <w:sz w:val="24"/>
          <w:szCs w:val="24"/>
        </w:rPr>
        <w:t xml:space="preserve"> and 9 for </w:t>
      </w:r>
      <w:r w:rsidRPr="00056894">
        <w:rPr>
          <w:rFonts w:asciiTheme="majorHAnsi" w:hAnsiTheme="majorHAnsi" w:cstheme="majorHAnsi"/>
          <w:sz w:val="24"/>
          <w:szCs w:val="24"/>
        </w:rPr>
        <w:t>32_CS-160_ITI20</w:t>
      </w:r>
      <w:r>
        <w:rPr>
          <w:rFonts w:asciiTheme="majorHAnsi" w:hAnsiTheme="majorHAnsi" w:cstheme="majorHAnsi"/>
          <w:sz w:val="24"/>
          <w:szCs w:val="24"/>
        </w:rPr>
        <w:t>.   Thus the pattern of results will allow us to distinguish between these possible explanations</w:t>
      </w:r>
      <w:del w:id="115" w:author="Windows User" w:date="2019-08-30T20:27:00Z">
        <w:r w:rsidDel="00DB3EF8">
          <w:rPr>
            <w:rFonts w:asciiTheme="majorHAnsi" w:hAnsiTheme="majorHAnsi" w:cstheme="majorHAnsi"/>
            <w:sz w:val="24"/>
            <w:szCs w:val="24"/>
          </w:rPr>
          <w:delText xml:space="preserve"> of the earlier results</w:delText>
        </w:r>
      </w:del>
      <w:r>
        <w:rPr>
          <w:rFonts w:asciiTheme="majorHAnsi" w:hAnsiTheme="majorHAnsi" w:cstheme="majorHAnsi"/>
          <w:sz w:val="24"/>
          <w:szCs w:val="24"/>
        </w:rPr>
        <w:t>.</w:t>
      </w:r>
    </w:p>
    <w:p w14:paraId="59E46379" w14:textId="77777777" w:rsidR="00FF354E" w:rsidRDefault="00FF354E" w:rsidP="00FF354E">
      <w:pPr>
        <w:spacing w:line="480" w:lineRule="auto"/>
        <w:rPr>
          <w:rFonts w:asciiTheme="majorHAnsi" w:hAnsiTheme="majorHAnsi" w:cstheme="majorHAnsi"/>
          <w:b/>
          <w:sz w:val="24"/>
          <w:szCs w:val="24"/>
        </w:rPr>
      </w:pPr>
      <w:r w:rsidRPr="006D5C58">
        <w:rPr>
          <w:rFonts w:asciiTheme="majorHAnsi" w:hAnsiTheme="majorHAnsi" w:cstheme="majorHAnsi"/>
          <w:b/>
          <w:sz w:val="24"/>
          <w:szCs w:val="24"/>
        </w:rPr>
        <w:t>Results</w:t>
      </w:r>
    </w:p>
    <w:p w14:paraId="29C90288" w14:textId="77777777" w:rsidR="00FF354E" w:rsidRPr="009932B2" w:rsidRDefault="00FF354E" w:rsidP="00FF354E">
      <w:pPr>
        <w:spacing w:line="480" w:lineRule="auto"/>
        <w:rPr>
          <w:rFonts w:asciiTheme="majorHAnsi" w:hAnsiTheme="majorHAnsi" w:cstheme="majorHAnsi"/>
          <w:b/>
          <w:sz w:val="24"/>
          <w:szCs w:val="24"/>
        </w:rPr>
      </w:pPr>
      <w:r w:rsidRPr="009932B2">
        <w:rPr>
          <w:rFonts w:asciiTheme="majorHAnsi" w:hAnsiTheme="majorHAnsi" w:cstheme="majorHAnsi"/>
          <w:b/>
          <w:sz w:val="24"/>
          <w:szCs w:val="24"/>
        </w:rPr>
        <w:t>Figure 1</w:t>
      </w:r>
      <w:r>
        <w:rPr>
          <w:rFonts w:asciiTheme="majorHAnsi" w:hAnsiTheme="majorHAnsi" w:cstheme="majorHAnsi"/>
          <w:b/>
          <w:sz w:val="24"/>
          <w:szCs w:val="24"/>
        </w:rPr>
        <w:t>7</w:t>
      </w:r>
      <w:r w:rsidRPr="009932B2">
        <w:rPr>
          <w:rFonts w:asciiTheme="majorHAnsi" w:hAnsiTheme="majorHAnsi" w:cstheme="majorHAnsi"/>
          <w:b/>
          <w:sz w:val="24"/>
          <w:szCs w:val="24"/>
        </w:rPr>
        <w:t xml:space="preserve"> shows again </w:t>
      </w:r>
      <w:r w:rsidRPr="007C476B">
        <w:rPr>
          <w:rFonts w:asciiTheme="majorHAnsi" w:hAnsiTheme="majorHAnsi" w:cstheme="majorHAnsi"/>
          <w:b/>
          <w:sz w:val="24"/>
          <w:szCs w:val="24"/>
        </w:rPr>
        <w:t xml:space="preserve">the average difference between responding during the ITI and CS- for all groups.  </w:t>
      </w:r>
      <w:r>
        <w:rPr>
          <w:rFonts w:asciiTheme="majorHAnsi" w:hAnsiTheme="majorHAnsi" w:cstheme="majorHAnsi"/>
          <w:b/>
          <w:sz w:val="24"/>
          <w:szCs w:val="24"/>
        </w:rPr>
        <w:t>It is evident that the change in the background rate of reward was inversely related to the degree of inhibition</w:t>
      </w:r>
      <w:r w:rsidRPr="009932B2">
        <w:rPr>
          <w:rFonts w:asciiTheme="majorHAnsi" w:hAnsiTheme="majorHAnsi" w:cstheme="majorHAnsi"/>
          <w:sz w:val="24"/>
          <w:szCs w:val="24"/>
        </w:rPr>
        <w:t xml:space="preserve">.   </w:t>
      </w:r>
      <w:r>
        <w:rPr>
          <w:rFonts w:asciiTheme="majorHAnsi" w:hAnsiTheme="majorHAnsi" w:cstheme="majorHAnsi"/>
          <w:sz w:val="24"/>
          <w:szCs w:val="24"/>
        </w:rPr>
        <w:t>The figure shows that the top 3 groups 80s tones (</w:t>
      </w:r>
      <w:r w:rsidRPr="007F503A">
        <w:rPr>
          <w:rFonts w:asciiTheme="majorHAnsi" w:hAnsiTheme="majorHAnsi" w:cstheme="majorHAnsi"/>
          <w:sz w:val="24"/>
          <w:szCs w:val="24"/>
        </w:rPr>
        <w:t>32_CS</w:t>
      </w:r>
      <w:r>
        <w:rPr>
          <w:rFonts w:asciiTheme="majorHAnsi" w:hAnsiTheme="majorHAnsi" w:cstheme="majorHAnsi"/>
          <w:sz w:val="24"/>
          <w:szCs w:val="24"/>
        </w:rPr>
        <w:t>-</w:t>
      </w:r>
      <w:r w:rsidRPr="007F503A">
        <w:rPr>
          <w:rFonts w:asciiTheme="majorHAnsi" w:hAnsiTheme="majorHAnsi" w:cstheme="majorHAnsi"/>
          <w:sz w:val="24"/>
          <w:szCs w:val="24"/>
        </w:rPr>
        <w:t>80_ITI20</w:t>
      </w:r>
      <w:r>
        <w:rPr>
          <w:rFonts w:asciiTheme="majorHAnsi" w:hAnsiTheme="majorHAnsi" w:cstheme="majorHAnsi"/>
          <w:sz w:val="24"/>
          <w:szCs w:val="24"/>
        </w:rPr>
        <w:t xml:space="preserve">; </w:t>
      </w:r>
      <w:r w:rsidRPr="007D0A9E">
        <w:rPr>
          <w:rFonts w:ascii="Calibri" w:eastAsia="Times New Roman" w:hAnsi="Calibri" w:cs="Calibri"/>
          <w:color w:val="000000"/>
        </w:rPr>
        <w:t>64_CS</w:t>
      </w:r>
      <w:r>
        <w:rPr>
          <w:rFonts w:ascii="Calibri" w:eastAsia="Times New Roman" w:hAnsi="Calibri" w:cs="Calibri"/>
          <w:color w:val="000000"/>
        </w:rPr>
        <w:t>-</w:t>
      </w:r>
      <w:r w:rsidRPr="007D0A9E">
        <w:rPr>
          <w:rFonts w:ascii="Calibri" w:eastAsia="Times New Roman" w:hAnsi="Calibri" w:cs="Calibri"/>
          <w:color w:val="000000"/>
        </w:rPr>
        <w:t>80_</w:t>
      </w:r>
      <w:proofErr w:type="gramStart"/>
      <w:r w:rsidRPr="007D0A9E">
        <w:rPr>
          <w:rFonts w:ascii="Calibri" w:eastAsia="Times New Roman" w:hAnsi="Calibri" w:cs="Calibri"/>
          <w:color w:val="000000"/>
        </w:rPr>
        <w:t>ITI10</w:t>
      </w:r>
      <w:r>
        <w:rPr>
          <w:rFonts w:asciiTheme="majorHAnsi" w:hAnsiTheme="majorHAnsi" w:cstheme="majorHAnsi"/>
          <w:sz w:val="24"/>
          <w:szCs w:val="24"/>
        </w:rPr>
        <w:t xml:space="preserve"> ;</w:t>
      </w:r>
      <w:proofErr w:type="gramEnd"/>
      <w:r>
        <w:rPr>
          <w:rFonts w:asciiTheme="majorHAnsi" w:hAnsiTheme="majorHAnsi" w:cstheme="majorHAnsi"/>
          <w:sz w:val="24"/>
          <w:szCs w:val="24"/>
        </w:rPr>
        <w:t xml:space="preserve"> </w:t>
      </w:r>
      <w:r w:rsidRPr="00F3624B">
        <w:rPr>
          <w:rFonts w:asciiTheme="majorHAnsi" w:hAnsiTheme="majorHAnsi" w:cstheme="majorHAnsi"/>
          <w:sz w:val="24"/>
          <w:szCs w:val="24"/>
        </w:rPr>
        <w:t>8_CS</w:t>
      </w:r>
      <w:r>
        <w:rPr>
          <w:rFonts w:asciiTheme="majorHAnsi" w:hAnsiTheme="majorHAnsi" w:cstheme="majorHAnsi"/>
          <w:sz w:val="24"/>
          <w:szCs w:val="24"/>
        </w:rPr>
        <w:t>-</w:t>
      </w:r>
      <w:r w:rsidRPr="00F3624B">
        <w:rPr>
          <w:rFonts w:asciiTheme="majorHAnsi" w:hAnsiTheme="majorHAnsi" w:cstheme="majorHAnsi"/>
          <w:sz w:val="24"/>
          <w:szCs w:val="24"/>
        </w:rPr>
        <w:t>80_ITI80</w:t>
      </w:r>
      <w:r>
        <w:rPr>
          <w:rFonts w:asciiTheme="majorHAnsi" w:hAnsiTheme="majorHAnsi" w:cstheme="majorHAnsi"/>
          <w:sz w:val="24"/>
          <w:szCs w:val="24"/>
        </w:rPr>
        <w:t xml:space="preserve"> ) were not equivalent.   The most inhibition ….</w:t>
      </w:r>
    </w:p>
    <w:p w14:paraId="1F72F2A0" w14:textId="77777777" w:rsidR="00FF354E" w:rsidRPr="009932B2" w:rsidRDefault="00FF354E" w:rsidP="00FF354E">
      <w:pPr>
        <w:spacing w:line="480" w:lineRule="auto"/>
        <w:rPr>
          <w:rFonts w:asciiTheme="majorHAnsi" w:hAnsiTheme="majorHAnsi" w:cstheme="majorHAnsi"/>
          <w:b/>
          <w:sz w:val="24"/>
          <w:szCs w:val="24"/>
        </w:rPr>
      </w:pPr>
      <w:r w:rsidRPr="009932B2">
        <w:rPr>
          <w:rFonts w:asciiTheme="majorHAnsi" w:hAnsiTheme="majorHAnsi" w:cstheme="majorHAnsi"/>
          <w:b/>
          <w:sz w:val="24"/>
          <w:szCs w:val="24"/>
        </w:rPr>
        <w:t xml:space="preserve">     As in the previous experiment we found an acquisition point for each subject.   Figure 1</w:t>
      </w:r>
      <w:r>
        <w:rPr>
          <w:rFonts w:asciiTheme="majorHAnsi" w:hAnsiTheme="majorHAnsi" w:cstheme="majorHAnsi"/>
          <w:b/>
          <w:sz w:val="24"/>
          <w:szCs w:val="24"/>
        </w:rPr>
        <w:t>8</w:t>
      </w:r>
      <w:r w:rsidRPr="009932B2">
        <w:rPr>
          <w:rFonts w:asciiTheme="majorHAnsi" w:hAnsiTheme="majorHAnsi" w:cstheme="majorHAnsi"/>
          <w:b/>
          <w:sz w:val="24"/>
          <w:szCs w:val="24"/>
        </w:rPr>
        <w:t xml:space="preserve"> shows the cumulative distribution of change points for each group.  The K-S test shows. .. . There was a significant </w:t>
      </w:r>
      <w:r w:rsidRPr="00633683">
        <w:rPr>
          <w:rFonts w:asciiTheme="majorHAnsi" w:hAnsiTheme="majorHAnsi" w:cstheme="majorHAnsi"/>
          <w:b/>
          <w:sz w:val="24"/>
          <w:szCs w:val="24"/>
        </w:rPr>
        <w:t xml:space="preserve">effect of </w:t>
      </w:r>
    </w:p>
    <w:p w14:paraId="17D2A816" w14:textId="77777777" w:rsidR="00FF354E" w:rsidRPr="009932B2" w:rsidRDefault="00FF354E" w:rsidP="00FF354E">
      <w:pPr>
        <w:spacing w:line="480" w:lineRule="auto"/>
        <w:rPr>
          <w:rFonts w:asciiTheme="majorHAnsi" w:hAnsiTheme="majorHAnsi" w:cstheme="majorHAnsi"/>
          <w:b/>
          <w:sz w:val="24"/>
          <w:szCs w:val="24"/>
        </w:rPr>
      </w:pPr>
      <w:r w:rsidRPr="009932B2">
        <w:rPr>
          <w:rFonts w:asciiTheme="majorHAnsi" w:hAnsiTheme="majorHAnsi" w:cstheme="majorHAnsi"/>
          <w:b/>
          <w:sz w:val="24"/>
          <w:szCs w:val="24"/>
        </w:rPr>
        <w:tab/>
      </w:r>
      <w:r>
        <w:rPr>
          <w:rFonts w:asciiTheme="majorHAnsi" w:hAnsiTheme="majorHAnsi" w:cstheme="majorHAnsi"/>
          <w:b/>
          <w:sz w:val="24"/>
          <w:szCs w:val="24"/>
        </w:rPr>
        <w:t>Again, w</w:t>
      </w:r>
      <w:r w:rsidRPr="009932B2">
        <w:rPr>
          <w:rFonts w:asciiTheme="majorHAnsi" w:hAnsiTheme="majorHAnsi" w:cstheme="majorHAnsi"/>
          <w:b/>
          <w:sz w:val="24"/>
          <w:szCs w:val="24"/>
        </w:rPr>
        <w:t>e characterized asymptotic performance by computing a post-acquisition slo</w:t>
      </w:r>
      <w:r>
        <w:rPr>
          <w:rFonts w:asciiTheme="majorHAnsi" w:hAnsiTheme="majorHAnsi" w:cstheme="majorHAnsi"/>
          <w:b/>
          <w:sz w:val="24"/>
          <w:szCs w:val="24"/>
        </w:rPr>
        <w:t>pe for every subject.  Figure 19</w:t>
      </w:r>
      <w:r w:rsidRPr="009932B2">
        <w:rPr>
          <w:rFonts w:asciiTheme="majorHAnsi" w:hAnsiTheme="majorHAnsi" w:cstheme="majorHAnsi"/>
          <w:b/>
          <w:sz w:val="24"/>
          <w:szCs w:val="24"/>
        </w:rPr>
        <w:t xml:space="preserve"> shows the mean slope for </w:t>
      </w:r>
      <w:proofErr w:type="gramStart"/>
      <w:r w:rsidRPr="009932B2">
        <w:rPr>
          <w:rFonts w:asciiTheme="majorHAnsi" w:hAnsiTheme="majorHAnsi" w:cstheme="majorHAnsi"/>
          <w:b/>
          <w:sz w:val="24"/>
          <w:szCs w:val="24"/>
        </w:rPr>
        <w:t>each  group</w:t>
      </w:r>
      <w:proofErr w:type="gramEnd"/>
      <w:r w:rsidRPr="009932B2">
        <w:rPr>
          <w:rFonts w:asciiTheme="majorHAnsi" w:hAnsiTheme="majorHAnsi" w:cstheme="majorHAnsi"/>
          <w:b/>
          <w:sz w:val="24"/>
          <w:szCs w:val="24"/>
        </w:rPr>
        <w:t xml:space="preserve"> with individuals represented as dots.   A between groups </w:t>
      </w:r>
      <w:commentRangeStart w:id="116"/>
      <w:r w:rsidRPr="009932B2">
        <w:rPr>
          <w:rFonts w:asciiTheme="majorHAnsi" w:hAnsiTheme="majorHAnsi" w:cstheme="majorHAnsi"/>
          <w:b/>
          <w:sz w:val="24"/>
          <w:szCs w:val="24"/>
        </w:rPr>
        <w:t>ANOVA</w:t>
      </w:r>
      <w:commentRangeEnd w:id="116"/>
      <w:r>
        <w:rPr>
          <w:rStyle w:val="CommentReference"/>
        </w:rPr>
        <w:commentReference w:id="116"/>
      </w:r>
      <w:r w:rsidRPr="009932B2">
        <w:rPr>
          <w:rFonts w:asciiTheme="majorHAnsi" w:hAnsiTheme="majorHAnsi" w:cstheme="majorHAnsi"/>
          <w:b/>
          <w:sz w:val="24"/>
          <w:szCs w:val="24"/>
        </w:rPr>
        <w:t xml:space="preserve"> on slopes showed that there was a significant difference between groups [</w:t>
      </w:r>
      <w:proofErr w:type="gramStart"/>
      <w:r w:rsidRPr="009932B2">
        <w:rPr>
          <w:rFonts w:asciiTheme="majorHAnsi" w:hAnsiTheme="majorHAnsi" w:cstheme="majorHAnsi"/>
          <w:b/>
          <w:sz w:val="24"/>
          <w:szCs w:val="24"/>
        </w:rPr>
        <w:t>F(</w:t>
      </w:r>
      <w:proofErr w:type="gramEnd"/>
      <w:r w:rsidRPr="009932B2">
        <w:rPr>
          <w:rFonts w:asciiTheme="majorHAnsi" w:hAnsiTheme="majorHAnsi" w:cstheme="majorHAnsi"/>
          <w:b/>
          <w:sz w:val="24"/>
          <w:szCs w:val="24"/>
        </w:rPr>
        <w:t>2,xx)= YY.YY, p&lt;.</w:t>
      </w:r>
      <w:proofErr w:type="spellStart"/>
      <w:r w:rsidRPr="009932B2">
        <w:rPr>
          <w:rFonts w:asciiTheme="majorHAnsi" w:hAnsiTheme="majorHAnsi" w:cstheme="majorHAnsi"/>
          <w:b/>
          <w:sz w:val="24"/>
          <w:szCs w:val="24"/>
        </w:rPr>
        <w:t>zz</w:t>
      </w:r>
      <w:proofErr w:type="spellEnd"/>
      <w:r w:rsidRPr="009932B2">
        <w:rPr>
          <w:rFonts w:asciiTheme="majorHAnsi" w:hAnsiTheme="majorHAnsi" w:cstheme="majorHAnsi"/>
          <w:b/>
          <w:sz w:val="24"/>
          <w:szCs w:val="24"/>
        </w:rPr>
        <w:t xml:space="preserve">].  Post hoc pairwise comparisons showed that ….   </w:t>
      </w:r>
    </w:p>
    <w:p w14:paraId="08E37E30" w14:textId="77777777" w:rsidR="00B41D19" w:rsidRPr="006D5C58" w:rsidRDefault="00B41D19" w:rsidP="00B41D19">
      <w:pPr>
        <w:spacing w:line="480" w:lineRule="auto"/>
        <w:rPr>
          <w:rFonts w:asciiTheme="majorHAnsi" w:hAnsiTheme="majorHAnsi" w:cstheme="majorHAnsi"/>
          <w:b/>
          <w:sz w:val="24"/>
          <w:szCs w:val="24"/>
        </w:rPr>
      </w:pPr>
      <w:r>
        <w:rPr>
          <w:rFonts w:asciiTheme="majorHAnsi" w:hAnsiTheme="majorHAnsi" w:cstheme="majorHAnsi"/>
          <w:sz w:val="24"/>
          <w:szCs w:val="24"/>
        </w:rPr>
        <w:lastRenderedPageBreak/>
        <w:t xml:space="preserve">One group, </w:t>
      </w:r>
      <w:r w:rsidRPr="007F503A">
        <w:rPr>
          <w:rFonts w:asciiTheme="majorHAnsi" w:hAnsiTheme="majorHAnsi" w:cstheme="majorHAnsi"/>
          <w:sz w:val="24"/>
          <w:szCs w:val="24"/>
        </w:rPr>
        <w:t>32_CS</w:t>
      </w:r>
      <w:r>
        <w:rPr>
          <w:rFonts w:asciiTheme="majorHAnsi" w:hAnsiTheme="majorHAnsi" w:cstheme="majorHAnsi"/>
          <w:sz w:val="24"/>
          <w:szCs w:val="24"/>
        </w:rPr>
        <w:t>-</w:t>
      </w:r>
      <w:r w:rsidRPr="007F503A">
        <w:rPr>
          <w:rFonts w:asciiTheme="majorHAnsi" w:hAnsiTheme="majorHAnsi" w:cstheme="majorHAnsi"/>
          <w:sz w:val="24"/>
          <w:szCs w:val="24"/>
        </w:rPr>
        <w:t>80_ITI20</w:t>
      </w:r>
      <w:r>
        <w:rPr>
          <w:rFonts w:asciiTheme="majorHAnsi" w:hAnsiTheme="majorHAnsi" w:cstheme="majorHAnsi"/>
          <w:sz w:val="24"/>
          <w:szCs w:val="24"/>
        </w:rPr>
        <w:t xml:space="preserve">,  was identical to the CS-80 group of the earlier experiment and was exposed to 32, CS- presentations with an IRI of 20s between US’s during the 20s  ITI.   Group </w:t>
      </w:r>
      <w:r w:rsidRPr="007D0A9E">
        <w:rPr>
          <w:rFonts w:ascii="Calibri" w:eastAsia="Times New Roman" w:hAnsi="Calibri" w:cs="Calibri"/>
          <w:color w:val="000000"/>
        </w:rPr>
        <w:t>64_CS</w:t>
      </w:r>
      <w:r>
        <w:rPr>
          <w:rFonts w:ascii="Calibri" w:eastAsia="Times New Roman" w:hAnsi="Calibri" w:cs="Calibri"/>
          <w:color w:val="000000"/>
        </w:rPr>
        <w:t>-</w:t>
      </w:r>
      <w:r w:rsidRPr="007D0A9E">
        <w:rPr>
          <w:rFonts w:ascii="Calibri" w:eastAsia="Times New Roman" w:hAnsi="Calibri" w:cs="Calibri"/>
          <w:color w:val="000000"/>
        </w:rPr>
        <w:t>80_ITI10</w:t>
      </w:r>
      <w:r>
        <w:rPr>
          <w:rFonts w:ascii="Calibri" w:eastAsia="Times New Roman" w:hAnsi="Calibri" w:cs="Calibri"/>
          <w:color w:val="000000"/>
        </w:rPr>
        <w:t xml:space="preserve"> received 64 presentations of the 80s CS-</w:t>
      </w:r>
      <w:r w:rsidRPr="00F3624B">
        <w:rPr>
          <w:rFonts w:asciiTheme="majorHAnsi" w:hAnsiTheme="majorHAnsi" w:cstheme="majorHAnsi"/>
          <w:sz w:val="24"/>
          <w:szCs w:val="24"/>
        </w:rPr>
        <w:t xml:space="preserve"> </w:t>
      </w:r>
      <w:r>
        <w:rPr>
          <w:rFonts w:asciiTheme="majorHAnsi" w:hAnsiTheme="majorHAnsi" w:cstheme="majorHAnsi"/>
          <w:sz w:val="24"/>
          <w:szCs w:val="24"/>
        </w:rPr>
        <w:t xml:space="preserve">with an average IRI of 20s between US’s during the </w:t>
      </w:r>
      <w:proofErr w:type="gramStart"/>
      <w:r>
        <w:rPr>
          <w:rFonts w:asciiTheme="majorHAnsi" w:hAnsiTheme="majorHAnsi" w:cstheme="majorHAnsi"/>
          <w:sz w:val="24"/>
          <w:szCs w:val="24"/>
        </w:rPr>
        <w:t>10s  ITI</w:t>
      </w:r>
      <w:proofErr w:type="gramEnd"/>
      <w:r>
        <w:rPr>
          <w:rFonts w:asciiTheme="majorHAnsi" w:hAnsiTheme="majorHAnsi" w:cstheme="majorHAnsi"/>
          <w:sz w:val="24"/>
          <w:szCs w:val="24"/>
        </w:rPr>
        <w:t xml:space="preserve">.  In this group a US was delivered on average once for every two ITI periods.   The subjects in group </w:t>
      </w:r>
      <w:r w:rsidRPr="00F3624B">
        <w:rPr>
          <w:rFonts w:asciiTheme="majorHAnsi" w:hAnsiTheme="majorHAnsi" w:cstheme="majorHAnsi"/>
          <w:sz w:val="24"/>
          <w:szCs w:val="24"/>
        </w:rPr>
        <w:t>8_CS</w:t>
      </w:r>
      <w:r>
        <w:rPr>
          <w:rFonts w:asciiTheme="majorHAnsi" w:hAnsiTheme="majorHAnsi" w:cstheme="majorHAnsi"/>
          <w:sz w:val="24"/>
          <w:szCs w:val="24"/>
        </w:rPr>
        <w:t>-</w:t>
      </w:r>
      <w:r w:rsidRPr="00F3624B">
        <w:rPr>
          <w:rFonts w:asciiTheme="majorHAnsi" w:hAnsiTheme="majorHAnsi" w:cstheme="majorHAnsi"/>
          <w:sz w:val="24"/>
          <w:szCs w:val="24"/>
        </w:rPr>
        <w:t>80_ITI80</w:t>
      </w:r>
      <w:r>
        <w:rPr>
          <w:rFonts w:asciiTheme="majorHAnsi" w:hAnsiTheme="majorHAnsi" w:cstheme="majorHAnsi"/>
          <w:sz w:val="24"/>
          <w:szCs w:val="24"/>
        </w:rPr>
        <w:t xml:space="preserve"> received only 8, 80s CS- presentations but the ITI in this group lasted for 80s during which the average time between USs was 20s.  Group </w:t>
      </w:r>
      <w:r w:rsidRPr="00F3624B">
        <w:rPr>
          <w:rFonts w:asciiTheme="majorHAnsi" w:hAnsiTheme="majorHAnsi" w:cstheme="majorHAnsi"/>
          <w:sz w:val="24"/>
          <w:szCs w:val="24"/>
        </w:rPr>
        <w:t>32_CS</w:t>
      </w:r>
      <w:r>
        <w:rPr>
          <w:rFonts w:asciiTheme="majorHAnsi" w:hAnsiTheme="majorHAnsi" w:cstheme="majorHAnsi"/>
          <w:sz w:val="24"/>
          <w:szCs w:val="24"/>
        </w:rPr>
        <w:t>-</w:t>
      </w:r>
      <w:r w:rsidRPr="00F3624B">
        <w:rPr>
          <w:rFonts w:asciiTheme="majorHAnsi" w:hAnsiTheme="majorHAnsi" w:cstheme="majorHAnsi"/>
          <w:sz w:val="24"/>
          <w:szCs w:val="24"/>
        </w:rPr>
        <w:t>160_ITI20</w:t>
      </w:r>
      <w:r>
        <w:rPr>
          <w:rFonts w:asciiTheme="majorHAnsi" w:hAnsiTheme="majorHAnsi" w:cstheme="majorHAnsi"/>
          <w:sz w:val="24"/>
          <w:szCs w:val="24"/>
        </w:rPr>
        <w:t xml:space="preserve"> was exposed to 32, 160 sec CS- presentations.  The ITI for this group lasted for an average of 20s and IRI between USs was 20s.  Table 1 also shows how the relative relationship between intervals changes in the different experimental groups.   In all of the first three groups with 80s tones (</w:t>
      </w:r>
      <w:r w:rsidRPr="007F503A">
        <w:rPr>
          <w:rFonts w:asciiTheme="majorHAnsi" w:hAnsiTheme="majorHAnsi" w:cstheme="majorHAnsi"/>
          <w:sz w:val="24"/>
          <w:szCs w:val="24"/>
        </w:rPr>
        <w:t>32_CS</w:t>
      </w:r>
      <w:r>
        <w:rPr>
          <w:rFonts w:asciiTheme="majorHAnsi" w:hAnsiTheme="majorHAnsi" w:cstheme="majorHAnsi"/>
          <w:sz w:val="24"/>
          <w:szCs w:val="24"/>
        </w:rPr>
        <w:t>-</w:t>
      </w:r>
      <w:r w:rsidRPr="007F503A">
        <w:rPr>
          <w:rFonts w:asciiTheme="majorHAnsi" w:hAnsiTheme="majorHAnsi" w:cstheme="majorHAnsi"/>
          <w:sz w:val="24"/>
          <w:szCs w:val="24"/>
        </w:rPr>
        <w:t>80_ITI20</w:t>
      </w:r>
      <w:r>
        <w:rPr>
          <w:rFonts w:asciiTheme="majorHAnsi" w:hAnsiTheme="majorHAnsi" w:cstheme="majorHAnsi"/>
          <w:sz w:val="24"/>
          <w:szCs w:val="24"/>
        </w:rPr>
        <w:t xml:space="preserve">; </w:t>
      </w:r>
      <w:r w:rsidRPr="007D0A9E">
        <w:rPr>
          <w:rFonts w:ascii="Calibri" w:eastAsia="Times New Roman" w:hAnsi="Calibri" w:cs="Calibri"/>
          <w:color w:val="000000"/>
        </w:rPr>
        <w:t>64_CS</w:t>
      </w:r>
      <w:r>
        <w:rPr>
          <w:rFonts w:ascii="Calibri" w:eastAsia="Times New Roman" w:hAnsi="Calibri" w:cs="Calibri"/>
          <w:color w:val="000000"/>
        </w:rPr>
        <w:t>-</w:t>
      </w:r>
      <w:r w:rsidRPr="007D0A9E">
        <w:rPr>
          <w:rFonts w:ascii="Calibri" w:eastAsia="Times New Roman" w:hAnsi="Calibri" w:cs="Calibri"/>
          <w:color w:val="000000"/>
        </w:rPr>
        <w:t>80_</w:t>
      </w:r>
      <w:proofErr w:type="gramStart"/>
      <w:r w:rsidRPr="007D0A9E">
        <w:rPr>
          <w:rFonts w:ascii="Calibri" w:eastAsia="Times New Roman" w:hAnsi="Calibri" w:cs="Calibri"/>
          <w:color w:val="000000"/>
        </w:rPr>
        <w:t>ITI10</w:t>
      </w:r>
      <w:r>
        <w:rPr>
          <w:rFonts w:asciiTheme="majorHAnsi" w:hAnsiTheme="majorHAnsi" w:cstheme="majorHAnsi"/>
          <w:sz w:val="24"/>
          <w:szCs w:val="24"/>
        </w:rPr>
        <w:t xml:space="preserve"> ;</w:t>
      </w:r>
      <w:proofErr w:type="gramEnd"/>
      <w:r>
        <w:rPr>
          <w:rFonts w:asciiTheme="majorHAnsi" w:hAnsiTheme="majorHAnsi" w:cstheme="majorHAnsi"/>
          <w:sz w:val="24"/>
          <w:szCs w:val="24"/>
        </w:rPr>
        <w:t xml:space="preserve"> </w:t>
      </w:r>
      <w:r w:rsidRPr="00F3624B">
        <w:rPr>
          <w:rFonts w:asciiTheme="majorHAnsi" w:hAnsiTheme="majorHAnsi" w:cstheme="majorHAnsi"/>
          <w:sz w:val="24"/>
          <w:szCs w:val="24"/>
        </w:rPr>
        <w:t>8_CS</w:t>
      </w:r>
      <w:r>
        <w:rPr>
          <w:rFonts w:asciiTheme="majorHAnsi" w:hAnsiTheme="majorHAnsi" w:cstheme="majorHAnsi"/>
          <w:sz w:val="24"/>
          <w:szCs w:val="24"/>
        </w:rPr>
        <w:t>-</w:t>
      </w:r>
      <w:r w:rsidRPr="00F3624B">
        <w:rPr>
          <w:rFonts w:asciiTheme="majorHAnsi" w:hAnsiTheme="majorHAnsi" w:cstheme="majorHAnsi"/>
          <w:sz w:val="24"/>
          <w:szCs w:val="24"/>
        </w:rPr>
        <w:t>80_ITI80</w:t>
      </w:r>
      <w:r>
        <w:rPr>
          <w:rFonts w:asciiTheme="majorHAnsi" w:hAnsiTheme="majorHAnsi" w:cstheme="majorHAnsi"/>
          <w:sz w:val="24"/>
          <w:szCs w:val="24"/>
        </w:rPr>
        <w:t xml:space="preserve"> ) the CS- signals that the wait till the next reward is 5 times longer than the wait during the ITI.   For the fourth group the wait signaled by the CS- is 9 times longer than the ITI wait.   If the factor by which the CS- increases the delay to the next US is the controlling variable the fourth group should show the greatest inhibition and the other three groups should show less but equivalent inhibition.    Alternatively, inhibition be driven the level of ITI excitation.  This level of excitation should depend on the ratio of the average delay between </w:t>
      </w:r>
      <w:proofErr w:type="gramStart"/>
      <w:r>
        <w:rPr>
          <w:rFonts w:asciiTheme="majorHAnsi" w:hAnsiTheme="majorHAnsi" w:cstheme="majorHAnsi"/>
          <w:sz w:val="24"/>
          <w:szCs w:val="24"/>
        </w:rPr>
        <w:t>USs  in</w:t>
      </w:r>
      <w:proofErr w:type="gramEnd"/>
      <w:r>
        <w:rPr>
          <w:rFonts w:asciiTheme="majorHAnsi" w:hAnsiTheme="majorHAnsi" w:cstheme="majorHAnsi"/>
          <w:sz w:val="24"/>
          <w:szCs w:val="24"/>
        </w:rPr>
        <w:t xml:space="preserve"> the background to the average delay during the ITI.   This ratio is 5 for group </w:t>
      </w:r>
      <w:r w:rsidRPr="007F503A">
        <w:rPr>
          <w:rFonts w:asciiTheme="majorHAnsi" w:hAnsiTheme="majorHAnsi" w:cstheme="majorHAnsi"/>
          <w:sz w:val="24"/>
          <w:szCs w:val="24"/>
        </w:rPr>
        <w:t>32_CS</w:t>
      </w:r>
      <w:r>
        <w:rPr>
          <w:rFonts w:asciiTheme="majorHAnsi" w:hAnsiTheme="majorHAnsi" w:cstheme="majorHAnsi"/>
          <w:sz w:val="24"/>
          <w:szCs w:val="24"/>
        </w:rPr>
        <w:t>-</w:t>
      </w:r>
      <w:r w:rsidRPr="007F503A">
        <w:rPr>
          <w:rFonts w:asciiTheme="majorHAnsi" w:hAnsiTheme="majorHAnsi" w:cstheme="majorHAnsi"/>
          <w:sz w:val="24"/>
          <w:szCs w:val="24"/>
        </w:rPr>
        <w:t>80_</w:t>
      </w:r>
      <w:proofErr w:type="gramStart"/>
      <w:r w:rsidRPr="007F503A">
        <w:rPr>
          <w:rFonts w:asciiTheme="majorHAnsi" w:hAnsiTheme="majorHAnsi" w:cstheme="majorHAnsi"/>
          <w:sz w:val="24"/>
          <w:szCs w:val="24"/>
        </w:rPr>
        <w:t>ITI20</w:t>
      </w:r>
      <w:r>
        <w:rPr>
          <w:rFonts w:asciiTheme="majorHAnsi" w:hAnsiTheme="majorHAnsi" w:cstheme="majorHAnsi"/>
          <w:sz w:val="24"/>
          <w:szCs w:val="24"/>
        </w:rPr>
        <w:t xml:space="preserve"> ,</w:t>
      </w:r>
      <w:proofErr w:type="gramEnd"/>
      <w:r>
        <w:rPr>
          <w:rFonts w:asciiTheme="majorHAnsi" w:hAnsiTheme="majorHAnsi" w:cstheme="majorHAnsi"/>
          <w:sz w:val="24"/>
          <w:szCs w:val="24"/>
        </w:rPr>
        <w:t xml:space="preserve"> 9 for </w:t>
      </w:r>
      <w:r w:rsidRPr="007D0A9E">
        <w:rPr>
          <w:rFonts w:ascii="Calibri" w:eastAsia="Times New Roman" w:hAnsi="Calibri" w:cs="Calibri"/>
          <w:color w:val="000000"/>
        </w:rPr>
        <w:t>64_CS</w:t>
      </w:r>
      <w:r>
        <w:rPr>
          <w:rFonts w:ascii="Calibri" w:eastAsia="Times New Roman" w:hAnsi="Calibri" w:cs="Calibri"/>
          <w:color w:val="000000"/>
        </w:rPr>
        <w:t>-</w:t>
      </w:r>
      <w:r w:rsidRPr="007D0A9E">
        <w:rPr>
          <w:rFonts w:ascii="Calibri" w:eastAsia="Times New Roman" w:hAnsi="Calibri" w:cs="Calibri"/>
          <w:color w:val="000000"/>
        </w:rPr>
        <w:t>80_ITI10</w:t>
      </w:r>
      <w:r>
        <w:rPr>
          <w:rFonts w:asciiTheme="majorHAnsi" w:hAnsiTheme="majorHAnsi" w:cstheme="majorHAnsi"/>
          <w:sz w:val="24"/>
          <w:szCs w:val="24"/>
        </w:rPr>
        <w:t xml:space="preserve">, 2 for </w:t>
      </w:r>
      <w:r w:rsidRPr="00F3624B">
        <w:rPr>
          <w:rFonts w:asciiTheme="majorHAnsi" w:hAnsiTheme="majorHAnsi" w:cstheme="majorHAnsi"/>
          <w:sz w:val="24"/>
          <w:szCs w:val="24"/>
        </w:rPr>
        <w:t>8_CS</w:t>
      </w:r>
      <w:r>
        <w:rPr>
          <w:rFonts w:asciiTheme="majorHAnsi" w:hAnsiTheme="majorHAnsi" w:cstheme="majorHAnsi"/>
          <w:sz w:val="24"/>
          <w:szCs w:val="24"/>
        </w:rPr>
        <w:t>-</w:t>
      </w:r>
      <w:r w:rsidRPr="00F3624B">
        <w:rPr>
          <w:rFonts w:asciiTheme="majorHAnsi" w:hAnsiTheme="majorHAnsi" w:cstheme="majorHAnsi"/>
          <w:sz w:val="24"/>
          <w:szCs w:val="24"/>
        </w:rPr>
        <w:t>80_ITI80</w:t>
      </w:r>
      <w:r>
        <w:rPr>
          <w:rFonts w:asciiTheme="majorHAnsi" w:hAnsiTheme="majorHAnsi" w:cstheme="majorHAnsi"/>
          <w:sz w:val="24"/>
          <w:szCs w:val="24"/>
        </w:rPr>
        <w:t xml:space="preserve"> and 9 for </w:t>
      </w:r>
      <w:r w:rsidRPr="00056894">
        <w:rPr>
          <w:rFonts w:asciiTheme="majorHAnsi" w:hAnsiTheme="majorHAnsi" w:cstheme="majorHAnsi"/>
          <w:sz w:val="24"/>
          <w:szCs w:val="24"/>
        </w:rPr>
        <w:t>32_CS-160_ITI20</w:t>
      </w:r>
      <w:r>
        <w:rPr>
          <w:rFonts w:asciiTheme="majorHAnsi" w:hAnsiTheme="majorHAnsi" w:cstheme="majorHAnsi"/>
          <w:sz w:val="24"/>
          <w:szCs w:val="24"/>
        </w:rPr>
        <w:t>.   Thus the pattern of results will allow us to distinguish between these possible explanations of the earlier results.</w:t>
      </w:r>
    </w:p>
    <w:p w14:paraId="5977ADDA" w14:textId="77777777" w:rsidR="00846C87" w:rsidRPr="006D5C58" w:rsidRDefault="00846C87" w:rsidP="0060326A">
      <w:pPr>
        <w:spacing w:line="480" w:lineRule="auto"/>
        <w:rPr>
          <w:rFonts w:asciiTheme="majorHAnsi" w:hAnsiTheme="majorHAnsi" w:cstheme="majorHAnsi"/>
          <w:b/>
          <w:sz w:val="24"/>
          <w:szCs w:val="24"/>
        </w:rPr>
      </w:pPr>
    </w:p>
    <w:p w14:paraId="3FE8ADBB" w14:textId="234CED1E" w:rsidR="000A0611" w:rsidRDefault="000A0611" w:rsidP="0060326A">
      <w:pPr>
        <w:spacing w:line="480" w:lineRule="auto"/>
        <w:rPr>
          <w:rFonts w:asciiTheme="majorHAnsi" w:hAnsiTheme="majorHAnsi" w:cstheme="majorHAnsi"/>
          <w:b/>
          <w:sz w:val="24"/>
          <w:szCs w:val="24"/>
        </w:rPr>
      </w:pPr>
      <w:r w:rsidRPr="006D5C58">
        <w:rPr>
          <w:rFonts w:asciiTheme="majorHAnsi" w:hAnsiTheme="majorHAnsi" w:cstheme="majorHAnsi"/>
          <w:b/>
          <w:sz w:val="24"/>
          <w:szCs w:val="24"/>
        </w:rPr>
        <w:lastRenderedPageBreak/>
        <w:t>Discussion</w:t>
      </w:r>
    </w:p>
    <w:p w14:paraId="59315484" w14:textId="4085D608" w:rsidR="00FC00DF" w:rsidRPr="006D5C58" w:rsidRDefault="00FC00DF" w:rsidP="0060326A">
      <w:pPr>
        <w:spacing w:line="480" w:lineRule="auto"/>
        <w:rPr>
          <w:rFonts w:asciiTheme="majorHAnsi" w:hAnsiTheme="majorHAnsi" w:cstheme="majorHAnsi"/>
          <w:b/>
          <w:sz w:val="24"/>
          <w:szCs w:val="24"/>
        </w:rPr>
      </w:pPr>
      <w:r>
        <w:rPr>
          <w:rFonts w:asciiTheme="majorHAnsi" w:hAnsiTheme="majorHAnsi" w:cstheme="majorHAnsi"/>
          <w:b/>
          <w:sz w:val="24"/>
          <w:szCs w:val="24"/>
        </w:rPr>
        <w:t xml:space="preserve">Experiment 5 provided a startling result, the degree of inhibition was inversely related to the overall rate of US presentation in the context.  </w:t>
      </w:r>
    </w:p>
    <w:p w14:paraId="455AB62E" w14:textId="77777777" w:rsidR="000A0611" w:rsidRPr="006D5C58" w:rsidRDefault="000A0611" w:rsidP="0060326A">
      <w:pPr>
        <w:spacing w:line="480" w:lineRule="auto"/>
        <w:rPr>
          <w:rFonts w:asciiTheme="majorHAnsi" w:hAnsiTheme="majorHAnsi" w:cstheme="majorHAnsi"/>
          <w:sz w:val="24"/>
          <w:szCs w:val="24"/>
        </w:rPr>
      </w:pPr>
    </w:p>
    <w:p w14:paraId="0362E11F" w14:textId="59174EAA" w:rsidR="00050B15" w:rsidRPr="006D5C58" w:rsidRDefault="00050B15"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 </w:t>
      </w:r>
    </w:p>
    <w:p w14:paraId="72A65974" w14:textId="212264A3" w:rsidR="00050B15" w:rsidRPr="006D5C58" w:rsidRDefault="00050B15" w:rsidP="0060326A">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      </w:t>
      </w:r>
      <w:r w:rsidR="000B32DA" w:rsidRPr="000B32DA">
        <w:rPr>
          <w:rFonts w:asciiTheme="majorHAnsi" w:hAnsiTheme="majorHAnsi" w:cstheme="majorHAnsi"/>
          <w:noProof/>
          <w:sz w:val="24"/>
          <w:szCs w:val="24"/>
        </w:rPr>
        <w:object w:dxaOrig="15779" w:dyaOrig="2924" w14:anchorId="47DA6A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7.25pt;height:138.55pt;mso-width-percent:0;mso-height-percent:0;mso-width-percent:0;mso-height-percent:0" o:ole="">
            <v:imagedata r:id="rId10" o:title=""/>
          </v:shape>
          <o:OLEObject Type="Embed" ProgID="Excel.Sheet.12" ShapeID="_x0000_i1025" DrawAspect="Content" ObjectID="_1628703283" r:id="rId11"/>
        </w:object>
      </w:r>
    </w:p>
    <w:tbl>
      <w:tblPr>
        <w:tblW w:w="11260" w:type="dxa"/>
        <w:tblLook w:val="04A0" w:firstRow="1" w:lastRow="0" w:firstColumn="1" w:lastColumn="0" w:noHBand="0" w:noVBand="1"/>
      </w:tblPr>
      <w:tblGrid>
        <w:gridCol w:w="1660"/>
        <w:gridCol w:w="1007"/>
        <w:gridCol w:w="1019"/>
        <w:gridCol w:w="955"/>
        <w:gridCol w:w="935"/>
        <w:gridCol w:w="943"/>
        <w:gridCol w:w="896"/>
        <w:gridCol w:w="951"/>
        <w:gridCol w:w="940"/>
        <w:gridCol w:w="877"/>
        <w:gridCol w:w="1077"/>
      </w:tblGrid>
      <w:tr w:rsidR="007D0A9E" w:rsidRPr="007D0A9E" w14:paraId="5A9B07FC" w14:textId="77777777" w:rsidTr="007D0A9E">
        <w:trPr>
          <w:trHeight w:val="1728"/>
        </w:trPr>
        <w:tc>
          <w:tcPr>
            <w:tcW w:w="1660" w:type="dxa"/>
            <w:tcBorders>
              <w:top w:val="nil"/>
              <w:left w:val="nil"/>
              <w:bottom w:val="nil"/>
              <w:right w:val="nil"/>
            </w:tcBorders>
            <w:shd w:val="clear" w:color="auto" w:fill="auto"/>
            <w:noWrap/>
            <w:vAlign w:val="bottom"/>
            <w:hideMark/>
          </w:tcPr>
          <w:p w14:paraId="5EC3B0C0" w14:textId="77777777" w:rsidR="007D0A9E" w:rsidRPr="007D0A9E" w:rsidRDefault="007D0A9E" w:rsidP="0060326A">
            <w:pPr>
              <w:spacing w:after="0" w:line="480" w:lineRule="auto"/>
              <w:rPr>
                <w:rFonts w:ascii="Calibri" w:eastAsia="Times New Roman" w:hAnsi="Calibri" w:cs="Calibri"/>
                <w:color w:val="000000"/>
              </w:rPr>
            </w:pPr>
            <w:r w:rsidRPr="007D0A9E">
              <w:rPr>
                <w:rFonts w:ascii="Calibri" w:eastAsia="Times New Roman" w:hAnsi="Calibri" w:cs="Calibri"/>
                <w:color w:val="000000"/>
              </w:rPr>
              <w:t>Group (MPC Program) Name</w:t>
            </w:r>
          </w:p>
        </w:tc>
        <w:tc>
          <w:tcPr>
            <w:tcW w:w="960" w:type="dxa"/>
            <w:tcBorders>
              <w:top w:val="nil"/>
              <w:left w:val="nil"/>
              <w:bottom w:val="nil"/>
              <w:right w:val="nil"/>
            </w:tcBorders>
            <w:shd w:val="clear" w:color="auto" w:fill="auto"/>
            <w:vAlign w:val="center"/>
            <w:hideMark/>
          </w:tcPr>
          <w:p w14:paraId="1460AAA4" w14:textId="77777777" w:rsidR="007D0A9E" w:rsidRPr="007D0A9E" w:rsidRDefault="007D0A9E" w:rsidP="0060326A">
            <w:pPr>
              <w:spacing w:after="0" w:line="480" w:lineRule="auto"/>
              <w:rPr>
                <w:rFonts w:ascii="Calibri" w:eastAsia="Times New Roman" w:hAnsi="Calibri" w:cs="Calibri"/>
                <w:color w:val="000000"/>
              </w:rPr>
            </w:pPr>
            <w:r w:rsidRPr="007D0A9E">
              <w:rPr>
                <w:rFonts w:ascii="Calibri" w:eastAsia="Times New Roman" w:hAnsi="Calibri" w:cs="Calibri"/>
                <w:color w:val="000000"/>
              </w:rPr>
              <w:t>ITI= Time between CSs (sec)</w:t>
            </w:r>
          </w:p>
        </w:tc>
        <w:tc>
          <w:tcPr>
            <w:tcW w:w="960" w:type="dxa"/>
            <w:tcBorders>
              <w:top w:val="nil"/>
              <w:left w:val="nil"/>
              <w:bottom w:val="nil"/>
              <w:right w:val="nil"/>
            </w:tcBorders>
            <w:shd w:val="clear" w:color="auto" w:fill="auto"/>
            <w:vAlign w:val="center"/>
            <w:hideMark/>
          </w:tcPr>
          <w:p w14:paraId="5B7F16D7" w14:textId="77777777" w:rsidR="007D0A9E" w:rsidRPr="007D0A9E" w:rsidRDefault="007D0A9E" w:rsidP="0060326A">
            <w:pPr>
              <w:spacing w:after="0" w:line="480" w:lineRule="auto"/>
              <w:rPr>
                <w:rFonts w:ascii="Calibri" w:eastAsia="Times New Roman" w:hAnsi="Calibri" w:cs="Calibri"/>
                <w:color w:val="000000"/>
              </w:rPr>
            </w:pPr>
            <w:r w:rsidRPr="007D0A9E">
              <w:rPr>
                <w:rFonts w:ascii="Calibri" w:eastAsia="Times New Roman" w:hAnsi="Calibri" w:cs="Calibri"/>
                <w:color w:val="000000"/>
              </w:rPr>
              <w:t xml:space="preserve">Tone CS </w:t>
            </w:r>
            <w:proofErr w:type="spellStart"/>
            <w:r w:rsidRPr="007D0A9E">
              <w:rPr>
                <w:rFonts w:ascii="Calibri" w:eastAsia="Times New Roman" w:hAnsi="Calibri" w:cs="Calibri"/>
                <w:color w:val="000000"/>
              </w:rPr>
              <w:t>dur</w:t>
            </w:r>
            <w:proofErr w:type="spellEnd"/>
            <w:r w:rsidRPr="007D0A9E">
              <w:rPr>
                <w:rFonts w:ascii="Calibri" w:eastAsia="Times New Roman" w:hAnsi="Calibri" w:cs="Calibri"/>
                <w:color w:val="000000"/>
              </w:rPr>
              <w:t> (</w:t>
            </w:r>
            <w:proofErr w:type="spellStart"/>
            <w:r w:rsidRPr="007D0A9E">
              <w:rPr>
                <w:rFonts w:ascii="Calibri" w:eastAsia="Times New Roman" w:hAnsi="Calibri" w:cs="Calibri"/>
                <w:color w:val="000000"/>
              </w:rPr>
              <w:t>sed</w:t>
            </w:r>
            <w:proofErr w:type="spellEnd"/>
            <w:r w:rsidRPr="007D0A9E">
              <w:rPr>
                <w:rFonts w:ascii="Calibri" w:eastAsia="Times New Roman" w:hAnsi="Calibri" w:cs="Calibri"/>
                <w:color w:val="000000"/>
              </w:rPr>
              <w:t>)</w:t>
            </w:r>
          </w:p>
        </w:tc>
        <w:tc>
          <w:tcPr>
            <w:tcW w:w="960" w:type="dxa"/>
            <w:tcBorders>
              <w:top w:val="nil"/>
              <w:left w:val="nil"/>
              <w:bottom w:val="nil"/>
              <w:right w:val="nil"/>
            </w:tcBorders>
            <w:shd w:val="clear" w:color="auto" w:fill="auto"/>
            <w:vAlign w:val="center"/>
            <w:hideMark/>
          </w:tcPr>
          <w:p w14:paraId="359C17F6" w14:textId="77777777" w:rsidR="007D0A9E" w:rsidRPr="007D0A9E" w:rsidRDefault="007D0A9E" w:rsidP="0060326A">
            <w:pPr>
              <w:spacing w:after="0" w:line="480" w:lineRule="auto"/>
              <w:rPr>
                <w:rFonts w:ascii="Calibri" w:eastAsia="Times New Roman" w:hAnsi="Calibri" w:cs="Calibri"/>
                <w:color w:val="000000"/>
              </w:rPr>
            </w:pPr>
            <w:r w:rsidRPr="007D0A9E">
              <w:rPr>
                <w:rFonts w:ascii="Calibri" w:eastAsia="Times New Roman" w:hAnsi="Calibri" w:cs="Calibri"/>
                <w:color w:val="000000"/>
              </w:rPr>
              <w:t>Total rewards (2 Pellets each)</w:t>
            </w:r>
          </w:p>
        </w:tc>
        <w:tc>
          <w:tcPr>
            <w:tcW w:w="960" w:type="dxa"/>
            <w:tcBorders>
              <w:top w:val="nil"/>
              <w:left w:val="nil"/>
              <w:bottom w:val="nil"/>
              <w:right w:val="nil"/>
            </w:tcBorders>
            <w:shd w:val="clear" w:color="auto" w:fill="auto"/>
            <w:vAlign w:val="center"/>
            <w:hideMark/>
          </w:tcPr>
          <w:p w14:paraId="40501AC0" w14:textId="77777777" w:rsidR="007D0A9E" w:rsidRPr="007D0A9E" w:rsidRDefault="007D0A9E" w:rsidP="0060326A">
            <w:pPr>
              <w:spacing w:after="0" w:line="480" w:lineRule="auto"/>
              <w:rPr>
                <w:rFonts w:ascii="Calibri" w:eastAsia="Times New Roman" w:hAnsi="Calibri" w:cs="Calibri"/>
                <w:color w:val="000000"/>
              </w:rPr>
            </w:pPr>
            <w:r w:rsidRPr="007D0A9E">
              <w:rPr>
                <w:rFonts w:ascii="Calibri" w:eastAsia="Times New Roman" w:hAnsi="Calibri" w:cs="Calibri"/>
                <w:color w:val="000000"/>
              </w:rPr>
              <w:t>Total NUM CS in session</w:t>
            </w:r>
          </w:p>
        </w:tc>
        <w:tc>
          <w:tcPr>
            <w:tcW w:w="960" w:type="dxa"/>
            <w:tcBorders>
              <w:top w:val="nil"/>
              <w:left w:val="nil"/>
              <w:bottom w:val="nil"/>
              <w:right w:val="nil"/>
            </w:tcBorders>
            <w:shd w:val="clear" w:color="auto" w:fill="auto"/>
            <w:vAlign w:val="center"/>
            <w:hideMark/>
          </w:tcPr>
          <w:p w14:paraId="5C1EFE2E" w14:textId="77777777" w:rsidR="007D0A9E" w:rsidRPr="007D0A9E" w:rsidRDefault="007D0A9E" w:rsidP="0060326A">
            <w:pPr>
              <w:spacing w:after="0" w:line="480" w:lineRule="auto"/>
              <w:rPr>
                <w:rFonts w:ascii="Calibri" w:eastAsia="Times New Roman" w:hAnsi="Calibri" w:cs="Calibri"/>
                <w:color w:val="000000"/>
              </w:rPr>
            </w:pPr>
            <w:r w:rsidRPr="007D0A9E">
              <w:rPr>
                <w:rFonts w:ascii="Calibri" w:eastAsia="Times New Roman" w:hAnsi="Calibri" w:cs="Calibri"/>
                <w:color w:val="000000"/>
              </w:rPr>
              <w:t>I=US-US interval in the ITI</w:t>
            </w:r>
          </w:p>
        </w:tc>
        <w:tc>
          <w:tcPr>
            <w:tcW w:w="960" w:type="dxa"/>
            <w:tcBorders>
              <w:top w:val="nil"/>
              <w:left w:val="nil"/>
              <w:bottom w:val="nil"/>
              <w:right w:val="nil"/>
            </w:tcBorders>
            <w:shd w:val="clear" w:color="auto" w:fill="auto"/>
            <w:vAlign w:val="center"/>
            <w:hideMark/>
          </w:tcPr>
          <w:p w14:paraId="2C0A2106" w14:textId="77777777" w:rsidR="007D0A9E" w:rsidRPr="007D0A9E" w:rsidRDefault="007D0A9E" w:rsidP="0060326A">
            <w:pPr>
              <w:spacing w:after="0" w:line="480" w:lineRule="auto"/>
              <w:rPr>
                <w:rFonts w:ascii="Calibri" w:eastAsia="Times New Roman" w:hAnsi="Calibri" w:cs="Calibri"/>
                <w:color w:val="000000"/>
              </w:rPr>
            </w:pPr>
            <w:r w:rsidRPr="007D0A9E">
              <w:rPr>
                <w:rFonts w:ascii="Calibri" w:eastAsia="Times New Roman" w:hAnsi="Calibri" w:cs="Calibri"/>
                <w:color w:val="000000"/>
              </w:rPr>
              <w:t xml:space="preserve">Total </w:t>
            </w:r>
            <w:proofErr w:type="spellStart"/>
            <w:r w:rsidRPr="007D0A9E">
              <w:rPr>
                <w:rFonts w:ascii="Calibri" w:eastAsia="Times New Roman" w:hAnsi="Calibri" w:cs="Calibri"/>
                <w:color w:val="000000"/>
              </w:rPr>
              <w:t>sess</w:t>
            </w:r>
            <w:proofErr w:type="spellEnd"/>
            <w:r w:rsidRPr="007D0A9E">
              <w:rPr>
                <w:rFonts w:ascii="Calibri" w:eastAsia="Times New Roman" w:hAnsi="Calibri" w:cs="Calibri"/>
                <w:color w:val="000000"/>
              </w:rPr>
              <w:t xml:space="preserve"> </w:t>
            </w:r>
            <w:proofErr w:type="spellStart"/>
            <w:r w:rsidRPr="007D0A9E">
              <w:rPr>
                <w:rFonts w:ascii="Calibri" w:eastAsia="Times New Roman" w:hAnsi="Calibri" w:cs="Calibri"/>
                <w:color w:val="000000"/>
              </w:rPr>
              <w:t>dur</w:t>
            </w:r>
            <w:proofErr w:type="spellEnd"/>
            <w:r w:rsidRPr="007D0A9E">
              <w:rPr>
                <w:rFonts w:ascii="Calibri" w:eastAsia="Times New Roman" w:hAnsi="Calibri" w:cs="Calibri"/>
                <w:color w:val="000000"/>
              </w:rPr>
              <w:t xml:space="preserve"> (secs)</w:t>
            </w:r>
          </w:p>
        </w:tc>
        <w:tc>
          <w:tcPr>
            <w:tcW w:w="960" w:type="dxa"/>
            <w:tcBorders>
              <w:top w:val="nil"/>
              <w:left w:val="nil"/>
              <w:bottom w:val="nil"/>
              <w:right w:val="nil"/>
            </w:tcBorders>
            <w:shd w:val="clear" w:color="auto" w:fill="auto"/>
            <w:vAlign w:val="center"/>
            <w:hideMark/>
          </w:tcPr>
          <w:p w14:paraId="1BA1B5C1" w14:textId="77777777" w:rsidR="007D0A9E" w:rsidRPr="007D0A9E" w:rsidRDefault="007D0A9E" w:rsidP="0060326A">
            <w:pPr>
              <w:spacing w:after="0" w:line="480" w:lineRule="auto"/>
              <w:rPr>
                <w:rFonts w:ascii="Calibri" w:eastAsia="Times New Roman" w:hAnsi="Calibri" w:cs="Calibri"/>
                <w:color w:val="000000"/>
              </w:rPr>
            </w:pPr>
            <w:r w:rsidRPr="007D0A9E">
              <w:rPr>
                <w:rFonts w:ascii="Calibri" w:eastAsia="Times New Roman" w:hAnsi="Calibri" w:cs="Calibri"/>
                <w:color w:val="000000"/>
              </w:rPr>
              <w:t>C= average US-US interval in whole session</w:t>
            </w:r>
          </w:p>
        </w:tc>
        <w:tc>
          <w:tcPr>
            <w:tcW w:w="960" w:type="dxa"/>
            <w:tcBorders>
              <w:top w:val="nil"/>
              <w:left w:val="nil"/>
              <w:bottom w:val="nil"/>
              <w:right w:val="nil"/>
            </w:tcBorders>
            <w:shd w:val="clear" w:color="auto" w:fill="auto"/>
            <w:vAlign w:val="center"/>
            <w:hideMark/>
          </w:tcPr>
          <w:p w14:paraId="25C66709" w14:textId="77777777" w:rsidR="007D0A9E" w:rsidRPr="007D0A9E" w:rsidRDefault="007D0A9E" w:rsidP="0060326A">
            <w:pPr>
              <w:spacing w:after="0" w:line="480" w:lineRule="auto"/>
              <w:rPr>
                <w:rFonts w:ascii="Calibri" w:eastAsia="Times New Roman" w:hAnsi="Calibri" w:cs="Calibri"/>
                <w:color w:val="000000"/>
              </w:rPr>
            </w:pPr>
            <w:r w:rsidRPr="007D0A9E">
              <w:rPr>
                <w:rFonts w:ascii="Calibri" w:eastAsia="Times New Roman" w:hAnsi="Calibri" w:cs="Calibri"/>
                <w:color w:val="000000"/>
              </w:rPr>
              <w:t xml:space="preserve">lambda </w:t>
            </w:r>
            <w:proofErr w:type="spellStart"/>
            <w:r w:rsidRPr="007D0A9E">
              <w:rPr>
                <w:rFonts w:ascii="Calibri" w:eastAsia="Times New Roman" w:hAnsi="Calibri" w:cs="Calibri"/>
                <w:color w:val="000000"/>
              </w:rPr>
              <w:t>i</w:t>
            </w:r>
            <w:proofErr w:type="spellEnd"/>
            <w:r w:rsidRPr="007D0A9E">
              <w:rPr>
                <w:rFonts w:ascii="Calibri" w:eastAsia="Times New Roman" w:hAnsi="Calibri" w:cs="Calibri"/>
                <w:color w:val="000000"/>
              </w:rPr>
              <w:t xml:space="preserve">/ </w:t>
            </w:r>
            <w:proofErr w:type="spellStart"/>
            <w:r w:rsidRPr="007D0A9E">
              <w:rPr>
                <w:rFonts w:ascii="Calibri" w:eastAsia="Times New Roman" w:hAnsi="Calibri" w:cs="Calibri"/>
                <w:color w:val="000000"/>
              </w:rPr>
              <w:t>lamda</w:t>
            </w:r>
            <w:proofErr w:type="spellEnd"/>
            <w:r w:rsidRPr="007D0A9E">
              <w:rPr>
                <w:rFonts w:ascii="Calibri" w:eastAsia="Times New Roman" w:hAnsi="Calibri" w:cs="Calibri"/>
                <w:color w:val="000000"/>
              </w:rPr>
              <w:t xml:space="preserve"> c (C/I)</w:t>
            </w:r>
          </w:p>
        </w:tc>
        <w:tc>
          <w:tcPr>
            <w:tcW w:w="960" w:type="dxa"/>
            <w:tcBorders>
              <w:top w:val="nil"/>
              <w:left w:val="nil"/>
              <w:bottom w:val="nil"/>
              <w:right w:val="nil"/>
            </w:tcBorders>
            <w:shd w:val="clear" w:color="auto" w:fill="auto"/>
            <w:vAlign w:val="center"/>
            <w:hideMark/>
          </w:tcPr>
          <w:p w14:paraId="476B8768" w14:textId="77777777" w:rsidR="007D0A9E" w:rsidRPr="007D0A9E" w:rsidRDefault="007D0A9E" w:rsidP="0060326A">
            <w:pPr>
              <w:spacing w:after="0" w:line="480" w:lineRule="auto"/>
              <w:rPr>
                <w:rFonts w:ascii="Calibri" w:eastAsia="Times New Roman" w:hAnsi="Calibri" w:cs="Calibri"/>
                <w:color w:val="000000"/>
              </w:rPr>
            </w:pPr>
            <w:r w:rsidRPr="007D0A9E">
              <w:rPr>
                <w:rFonts w:ascii="Calibri" w:eastAsia="Times New Roman" w:hAnsi="Calibri" w:cs="Calibri"/>
                <w:color w:val="000000"/>
              </w:rPr>
              <w:t xml:space="preserve">T= </w:t>
            </w:r>
            <w:proofErr w:type="spellStart"/>
            <w:r w:rsidRPr="007D0A9E">
              <w:rPr>
                <w:rFonts w:ascii="Calibri" w:eastAsia="Times New Roman" w:hAnsi="Calibri" w:cs="Calibri"/>
                <w:color w:val="000000"/>
              </w:rPr>
              <w:t>Cson</w:t>
            </w:r>
            <w:proofErr w:type="spellEnd"/>
            <w:r w:rsidRPr="007D0A9E">
              <w:rPr>
                <w:rFonts w:ascii="Calibri" w:eastAsia="Times New Roman" w:hAnsi="Calibri" w:cs="Calibri"/>
                <w:color w:val="000000"/>
              </w:rPr>
              <w:t xml:space="preserve"> to US</w:t>
            </w:r>
          </w:p>
        </w:tc>
        <w:tc>
          <w:tcPr>
            <w:tcW w:w="960" w:type="dxa"/>
            <w:tcBorders>
              <w:top w:val="nil"/>
              <w:left w:val="nil"/>
              <w:bottom w:val="nil"/>
              <w:right w:val="nil"/>
            </w:tcBorders>
            <w:shd w:val="clear" w:color="auto" w:fill="auto"/>
            <w:vAlign w:val="center"/>
            <w:hideMark/>
          </w:tcPr>
          <w:p w14:paraId="03367109" w14:textId="77777777" w:rsidR="007D0A9E" w:rsidRPr="007D0A9E" w:rsidRDefault="007D0A9E" w:rsidP="0060326A">
            <w:pPr>
              <w:spacing w:after="0" w:line="480" w:lineRule="auto"/>
              <w:rPr>
                <w:rFonts w:ascii="Calibri" w:eastAsia="Times New Roman" w:hAnsi="Calibri" w:cs="Calibri"/>
                <w:color w:val="000000"/>
              </w:rPr>
            </w:pPr>
            <w:r w:rsidRPr="007D0A9E">
              <w:rPr>
                <w:rFonts w:ascii="Calibri" w:eastAsia="Times New Roman" w:hAnsi="Calibri" w:cs="Calibri"/>
                <w:color w:val="000000"/>
              </w:rPr>
              <w:t>lambda T/lambda I (T/I)</w:t>
            </w:r>
          </w:p>
        </w:tc>
      </w:tr>
      <w:tr w:rsidR="007D0A9E" w:rsidRPr="007D0A9E" w14:paraId="125E71C1" w14:textId="77777777" w:rsidTr="007D0A9E">
        <w:trPr>
          <w:trHeight w:val="288"/>
        </w:trPr>
        <w:tc>
          <w:tcPr>
            <w:tcW w:w="1660" w:type="dxa"/>
            <w:tcBorders>
              <w:top w:val="nil"/>
              <w:left w:val="nil"/>
              <w:bottom w:val="nil"/>
              <w:right w:val="nil"/>
            </w:tcBorders>
            <w:shd w:val="clear" w:color="auto" w:fill="auto"/>
            <w:noWrap/>
            <w:vAlign w:val="bottom"/>
            <w:hideMark/>
          </w:tcPr>
          <w:p w14:paraId="088E44B7" w14:textId="77777777" w:rsidR="007D0A9E" w:rsidRPr="007D0A9E" w:rsidRDefault="007D0A9E" w:rsidP="0060326A">
            <w:pPr>
              <w:spacing w:after="0" w:line="480" w:lineRule="auto"/>
              <w:rPr>
                <w:rFonts w:ascii="Calibri" w:eastAsia="Times New Roman" w:hAnsi="Calibri" w:cs="Calibri"/>
                <w:color w:val="000000"/>
              </w:rPr>
            </w:pPr>
            <w:r w:rsidRPr="007D0A9E">
              <w:rPr>
                <w:rFonts w:ascii="Calibri" w:eastAsia="Times New Roman" w:hAnsi="Calibri" w:cs="Calibri"/>
                <w:color w:val="000000"/>
              </w:rPr>
              <w:t>32_CS80_ITI20</w:t>
            </w:r>
          </w:p>
        </w:tc>
        <w:tc>
          <w:tcPr>
            <w:tcW w:w="960" w:type="dxa"/>
            <w:tcBorders>
              <w:top w:val="nil"/>
              <w:left w:val="nil"/>
              <w:bottom w:val="nil"/>
              <w:right w:val="nil"/>
            </w:tcBorders>
            <w:shd w:val="clear" w:color="auto" w:fill="auto"/>
            <w:vAlign w:val="center"/>
            <w:hideMark/>
          </w:tcPr>
          <w:p w14:paraId="54EED5C1"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20</w:t>
            </w:r>
          </w:p>
        </w:tc>
        <w:tc>
          <w:tcPr>
            <w:tcW w:w="960" w:type="dxa"/>
            <w:tcBorders>
              <w:top w:val="nil"/>
              <w:left w:val="nil"/>
              <w:bottom w:val="nil"/>
              <w:right w:val="nil"/>
            </w:tcBorders>
            <w:shd w:val="clear" w:color="auto" w:fill="auto"/>
            <w:vAlign w:val="center"/>
            <w:hideMark/>
          </w:tcPr>
          <w:p w14:paraId="698B2C92"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80</w:t>
            </w:r>
          </w:p>
        </w:tc>
        <w:tc>
          <w:tcPr>
            <w:tcW w:w="960" w:type="dxa"/>
            <w:tcBorders>
              <w:top w:val="nil"/>
              <w:left w:val="nil"/>
              <w:bottom w:val="nil"/>
              <w:right w:val="nil"/>
            </w:tcBorders>
            <w:shd w:val="clear" w:color="auto" w:fill="auto"/>
            <w:vAlign w:val="center"/>
            <w:hideMark/>
          </w:tcPr>
          <w:p w14:paraId="1B39C69E"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32</w:t>
            </w:r>
          </w:p>
        </w:tc>
        <w:tc>
          <w:tcPr>
            <w:tcW w:w="960" w:type="dxa"/>
            <w:tcBorders>
              <w:top w:val="nil"/>
              <w:left w:val="nil"/>
              <w:bottom w:val="nil"/>
              <w:right w:val="nil"/>
            </w:tcBorders>
            <w:shd w:val="clear" w:color="auto" w:fill="auto"/>
            <w:vAlign w:val="center"/>
            <w:hideMark/>
          </w:tcPr>
          <w:p w14:paraId="12854C41"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32</w:t>
            </w:r>
          </w:p>
        </w:tc>
        <w:tc>
          <w:tcPr>
            <w:tcW w:w="960" w:type="dxa"/>
            <w:tcBorders>
              <w:top w:val="nil"/>
              <w:left w:val="nil"/>
              <w:bottom w:val="nil"/>
              <w:right w:val="nil"/>
            </w:tcBorders>
            <w:shd w:val="clear" w:color="auto" w:fill="auto"/>
            <w:vAlign w:val="center"/>
            <w:hideMark/>
          </w:tcPr>
          <w:p w14:paraId="1ECB1D93"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20</w:t>
            </w:r>
          </w:p>
        </w:tc>
        <w:tc>
          <w:tcPr>
            <w:tcW w:w="960" w:type="dxa"/>
            <w:tcBorders>
              <w:top w:val="nil"/>
              <w:left w:val="nil"/>
              <w:bottom w:val="nil"/>
              <w:right w:val="nil"/>
            </w:tcBorders>
            <w:shd w:val="clear" w:color="auto" w:fill="auto"/>
            <w:vAlign w:val="center"/>
            <w:hideMark/>
          </w:tcPr>
          <w:p w14:paraId="713A6093"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3200</w:t>
            </w:r>
          </w:p>
        </w:tc>
        <w:tc>
          <w:tcPr>
            <w:tcW w:w="960" w:type="dxa"/>
            <w:tcBorders>
              <w:top w:val="nil"/>
              <w:left w:val="nil"/>
              <w:bottom w:val="nil"/>
              <w:right w:val="nil"/>
            </w:tcBorders>
            <w:shd w:val="clear" w:color="auto" w:fill="auto"/>
            <w:vAlign w:val="center"/>
            <w:hideMark/>
          </w:tcPr>
          <w:p w14:paraId="6797CEE0"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100</w:t>
            </w:r>
          </w:p>
        </w:tc>
        <w:tc>
          <w:tcPr>
            <w:tcW w:w="960" w:type="dxa"/>
            <w:tcBorders>
              <w:top w:val="nil"/>
              <w:left w:val="nil"/>
              <w:bottom w:val="nil"/>
              <w:right w:val="nil"/>
            </w:tcBorders>
            <w:shd w:val="clear" w:color="auto" w:fill="auto"/>
            <w:vAlign w:val="center"/>
            <w:hideMark/>
          </w:tcPr>
          <w:p w14:paraId="45E861BC"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5</w:t>
            </w:r>
          </w:p>
        </w:tc>
        <w:tc>
          <w:tcPr>
            <w:tcW w:w="960" w:type="dxa"/>
            <w:tcBorders>
              <w:top w:val="nil"/>
              <w:left w:val="nil"/>
              <w:bottom w:val="nil"/>
              <w:right w:val="nil"/>
            </w:tcBorders>
            <w:shd w:val="clear" w:color="auto" w:fill="auto"/>
            <w:vAlign w:val="center"/>
            <w:hideMark/>
          </w:tcPr>
          <w:p w14:paraId="7EFA3485"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5FBDE09B"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5</w:t>
            </w:r>
          </w:p>
        </w:tc>
      </w:tr>
      <w:tr w:rsidR="007D0A9E" w:rsidRPr="007D0A9E" w14:paraId="14452BE2" w14:textId="77777777" w:rsidTr="007D0A9E">
        <w:trPr>
          <w:trHeight w:val="288"/>
        </w:trPr>
        <w:tc>
          <w:tcPr>
            <w:tcW w:w="1660" w:type="dxa"/>
            <w:tcBorders>
              <w:top w:val="nil"/>
              <w:left w:val="nil"/>
              <w:bottom w:val="nil"/>
              <w:right w:val="nil"/>
            </w:tcBorders>
            <w:shd w:val="clear" w:color="auto" w:fill="auto"/>
            <w:noWrap/>
            <w:vAlign w:val="bottom"/>
            <w:hideMark/>
          </w:tcPr>
          <w:p w14:paraId="4C3EAB9D" w14:textId="77777777" w:rsidR="007D0A9E" w:rsidRPr="007D0A9E" w:rsidRDefault="007D0A9E" w:rsidP="0060326A">
            <w:pPr>
              <w:spacing w:after="0" w:line="480" w:lineRule="auto"/>
              <w:rPr>
                <w:rFonts w:ascii="Calibri" w:eastAsia="Times New Roman" w:hAnsi="Calibri" w:cs="Calibri"/>
                <w:color w:val="000000"/>
              </w:rPr>
            </w:pPr>
            <w:r w:rsidRPr="007D0A9E">
              <w:rPr>
                <w:rFonts w:ascii="Calibri" w:eastAsia="Times New Roman" w:hAnsi="Calibri" w:cs="Calibri"/>
                <w:color w:val="000000"/>
              </w:rPr>
              <w:t>64_CS80_ITI10</w:t>
            </w:r>
          </w:p>
        </w:tc>
        <w:tc>
          <w:tcPr>
            <w:tcW w:w="960" w:type="dxa"/>
            <w:tcBorders>
              <w:top w:val="nil"/>
              <w:left w:val="nil"/>
              <w:bottom w:val="nil"/>
              <w:right w:val="nil"/>
            </w:tcBorders>
            <w:shd w:val="clear" w:color="auto" w:fill="auto"/>
            <w:vAlign w:val="center"/>
            <w:hideMark/>
          </w:tcPr>
          <w:p w14:paraId="1B4A9036"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10</w:t>
            </w:r>
          </w:p>
        </w:tc>
        <w:tc>
          <w:tcPr>
            <w:tcW w:w="960" w:type="dxa"/>
            <w:tcBorders>
              <w:top w:val="nil"/>
              <w:left w:val="nil"/>
              <w:bottom w:val="nil"/>
              <w:right w:val="nil"/>
            </w:tcBorders>
            <w:shd w:val="clear" w:color="auto" w:fill="auto"/>
            <w:vAlign w:val="center"/>
            <w:hideMark/>
          </w:tcPr>
          <w:p w14:paraId="168B29DB"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80</w:t>
            </w:r>
          </w:p>
        </w:tc>
        <w:tc>
          <w:tcPr>
            <w:tcW w:w="960" w:type="dxa"/>
            <w:tcBorders>
              <w:top w:val="nil"/>
              <w:left w:val="nil"/>
              <w:bottom w:val="nil"/>
              <w:right w:val="nil"/>
            </w:tcBorders>
            <w:shd w:val="clear" w:color="auto" w:fill="auto"/>
            <w:vAlign w:val="center"/>
            <w:hideMark/>
          </w:tcPr>
          <w:p w14:paraId="73D17FE9"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32</w:t>
            </w:r>
          </w:p>
        </w:tc>
        <w:tc>
          <w:tcPr>
            <w:tcW w:w="960" w:type="dxa"/>
            <w:tcBorders>
              <w:top w:val="nil"/>
              <w:left w:val="nil"/>
              <w:bottom w:val="nil"/>
              <w:right w:val="nil"/>
            </w:tcBorders>
            <w:shd w:val="clear" w:color="auto" w:fill="auto"/>
            <w:vAlign w:val="center"/>
            <w:hideMark/>
          </w:tcPr>
          <w:p w14:paraId="4725072E"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64</w:t>
            </w:r>
          </w:p>
        </w:tc>
        <w:tc>
          <w:tcPr>
            <w:tcW w:w="960" w:type="dxa"/>
            <w:tcBorders>
              <w:top w:val="nil"/>
              <w:left w:val="nil"/>
              <w:bottom w:val="nil"/>
              <w:right w:val="nil"/>
            </w:tcBorders>
            <w:shd w:val="clear" w:color="auto" w:fill="auto"/>
            <w:vAlign w:val="center"/>
            <w:hideMark/>
          </w:tcPr>
          <w:p w14:paraId="72913B29"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20</w:t>
            </w:r>
          </w:p>
        </w:tc>
        <w:tc>
          <w:tcPr>
            <w:tcW w:w="960" w:type="dxa"/>
            <w:tcBorders>
              <w:top w:val="nil"/>
              <w:left w:val="nil"/>
              <w:bottom w:val="nil"/>
              <w:right w:val="nil"/>
            </w:tcBorders>
            <w:shd w:val="clear" w:color="auto" w:fill="auto"/>
            <w:vAlign w:val="center"/>
            <w:hideMark/>
          </w:tcPr>
          <w:p w14:paraId="489790BA"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5760</w:t>
            </w:r>
          </w:p>
        </w:tc>
        <w:tc>
          <w:tcPr>
            <w:tcW w:w="960" w:type="dxa"/>
            <w:tcBorders>
              <w:top w:val="nil"/>
              <w:left w:val="nil"/>
              <w:bottom w:val="nil"/>
              <w:right w:val="nil"/>
            </w:tcBorders>
            <w:shd w:val="clear" w:color="auto" w:fill="auto"/>
            <w:vAlign w:val="center"/>
            <w:hideMark/>
          </w:tcPr>
          <w:p w14:paraId="7997FAB8"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180</w:t>
            </w:r>
          </w:p>
        </w:tc>
        <w:tc>
          <w:tcPr>
            <w:tcW w:w="960" w:type="dxa"/>
            <w:tcBorders>
              <w:top w:val="nil"/>
              <w:left w:val="nil"/>
              <w:bottom w:val="nil"/>
              <w:right w:val="nil"/>
            </w:tcBorders>
            <w:shd w:val="clear" w:color="auto" w:fill="auto"/>
            <w:vAlign w:val="center"/>
            <w:hideMark/>
          </w:tcPr>
          <w:p w14:paraId="567A6C2A"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9</w:t>
            </w:r>
          </w:p>
        </w:tc>
        <w:tc>
          <w:tcPr>
            <w:tcW w:w="960" w:type="dxa"/>
            <w:tcBorders>
              <w:top w:val="nil"/>
              <w:left w:val="nil"/>
              <w:bottom w:val="nil"/>
              <w:right w:val="nil"/>
            </w:tcBorders>
            <w:shd w:val="clear" w:color="auto" w:fill="auto"/>
            <w:vAlign w:val="center"/>
            <w:hideMark/>
          </w:tcPr>
          <w:p w14:paraId="319462E5"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24A2CAA7"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5</w:t>
            </w:r>
          </w:p>
        </w:tc>
      </w:tr>
      <w:tr w:rsidR="007D0A9E" w:rsidRPr="007D0A9E" w14:paraId="0F7552BF" w14:textId="77777777" w:rsidTr="007D0A9E">
        <w:trPr>
          <w:trHeight w:val="288"/>
        </w:trPr>
        <w:tc>
          <w:tcPr>
            <w:tcW w:w="1660" w:type="dxa"/>
            <w:tcBorders>
              <w:top w:val="nil"/>
              <w:left w:val="nil"/>
              <w:bottom w:val="nil"/>
              <w:right w:val="nil"/>
            </w:tcBorders>
            <w:shd w:val="clear" w:color="auto" w:fill="auto"/>
            <w:noWrap/>
            <w:vAlign w:val="bottom"/>
            <w:hideMark/>
          </w:tcPr>
          <w:p w14:paraId="3CB12DF5" w14:textId="77777777" w:rsidR="007D0A9E" w:rsidRPr="007D0A9E" w:rsidRDefault="007D0A9E" w:rsidP="0060326A">
            <w:pPr>
              <w:spacing w:after="0" w:line="480" w:lineRule="auto"/>
              <w:rPr>
                <w:rFonts w:ascii="Calibri" w:eastAsia="Times New Roman" w:hAnsi="Calibri" w:cs="Calibri"/>
                <w:color w:val="000000"/>
              </w:rPr>
            </w:pPr>
            <w:r w:rsidRPr="007D0A9E">
              <w:rPr>
                <w:rFonts w:ascii="Calibri" w:eastAsia="Times New Roman" w:hAnsi="Calibri" w:cs="Calibri"/>
                <w:color w:val="000000"/>
              </w:rPr>
              <w:t>8_CS80_ITI80</w:t>
            </w:r>
          </w:p>
        </w:tc>
        <w:tc>
          <w:tcPr>
            <w:tcW w:w="960" w:type="dxa"/>
            <w:tcBorders>
              <w:top w:val="nil"/>
              <w:left w:val="nil"/>
              <w:bottom w:val="nil"/>
              <w:right w:val="nil"/>
            </w:tcBorders>
            <w:shd w:val="clear" w:color="auto" w:fill="auto"/>
            <w:noWrap/>
            <w:vAlign w:val="bottom"/>
            <w:hideMark/>
          </w:tcPr>
          <w:p w14:paraId="743CD3F6"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80</w:t>
            </w:r>
          </w:p>
        </w:tc>
        <w:tc>
          <w:tcPr>
            <w:tcW w:w="960" w:type="dxa"/>
            <w:tcBorders>
              <w:top w:val="nil"/>
              <w:left w:val="nil"/>
              <w:bottom w:val="nil"/>
              <w:right w:val="nil"/>
            </w:tcBorders>
            <w:shd w:val="clear" w:color="auto" w:fill="auto"/>
            <w:vAlign w:val="center"/>
            <w:hideMark/>
          </w:tcPr>
          <w:p w14:paraId="5C9C7AE7"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80</w:t>
            </w:r>
          </w:p>
        </w:tc>
        <w:tc>
          <w:tcPr>
            <w:tcW w:w="960" w:type="dxa"/>
            <w:tcBorders>
              <w:top w:val="nil"/>
              <w:left w:val="nil"/>
              <w:bottom w:val="nil"/>
              <w:right w:val="nil"/>
            </w:tcBorders>
            <w:shd w:val="clear" w:color="auto" w:fill="auto"/>
            <w:vAlign w:val="center"/>
            <w:hideMark/>
          </w:tcPr>
          <w:p w14:paraId="7A23D78A"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32</w:t>
            </w:r>
          </w:p>
        </w:tc>
        <w:tc>
          <w:tcPr>
            <w:tcW w:w="960" w:type="dxa"/>
            <w:tcBorders>
              <w:top w:val="nil"/>
              <w:left w:val="nil"/>
              <w:bottom w:val="nil"/>
              <w:right w:val="nil"/>
            </w:tcBorders>
            <w:shd w:val="clear" w:color="auto" w:fill="auto"/>
            <w:vAlign w:val="center"/>
            <w:hideMark/>
          </w:tcPr>
          <w:p w14:paraId="4C10D15A"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8</w:t>
            </w:r>
          </w:p>
        </w:tc>
        <w:tc>
          <w:tcPr>
            <w:tcW w:w="960" w:type="dxa"/>
            <w:tcBorders>
              <w:top w:val="nil"/>
              <w:left w:val="nil"/>
              <w:bottom w:val="nil"/>
              <w:right w:val="nil"/>
            </w:tcBorders>
            <w:shd w:val="clear" w:color="auto" w:fill="auto"/>
            <w:vAlign w:val="center"/>
            <w:hideMark/>
          </w:tcPr>
          <w:p w14:paraId="3C3C4C3A"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20</w:t>
            </w:r>
          </w:p>
        </w:tc>
        <w:tc>
          <w:tcPr>
            <w:tcW w:w="960" w:type="dxa"/>
            <w:tcBorders>
              <w:top w:val="nil"/>
              <w:left w:val="nil"/>
              <w:bottom w:val="nil"/>
              <w:right w:val="nil"/>
            </w:tcBorders>
            <w:shd w:val="clear" w:color="auto" w:fill="auto"/>
            <w:vAlign w:val="center"/>
            <w:hideMark/>
          </w:tcPr>
          <w:p w14:paraId="70452170"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1280</w:t>
            </w:r>
          </w:p>
        </w:tc>
        <w:tc>
          <w:tcPr>
            <w:tcW w:w="960" w:type="dxa"/>
            <w:tcBorders>
              <w:top w:val="nil"/>
              <w:left w:val="nil"/>
              <w:bottom w:val="nil"/>
              <w:right w:val="nil"/>
            </w:tcBorders>
            <w:shd w:val="clear" w:color="auto" w:fill="auto"/>
            <w:vAlign w:val="center"/>
            <w:hideMark/>
          </w:tcPr>
          <w:p w14:paraId="2720B3C2"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40</w:t>
            </w:r>
          </w:p>
        </w:tc>
        <w:tc>
          <w:tcPr>
            <w:tcW w:w="960" w:type="dxa"/>
            <w:tcBorders>
              <w:top w:val="nil"/>
              <w:left w:val="nil"/>
              <w:bottom w:val="nil"/>
              <w:right w:val="nil"/>
            </w:tcBorders>
            <w:shd w:val="clear" w:color="auto" w:fill="auto"/>
            <w:vAlign w:val="center"/>
            <w:hideMark/>
          </w:tcPr>
          <w:p w14:paraId="2C9CECE0"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2</w:t>
            </w:r>
          </w:p>
        </w:tc>
        <w:tc>
          <w:tcPr>
            <w:tcW w:w="960" w:type="dxa"/>
            <w:tcBorders>
              <w:top w:val="nil"/>
              <w:left w:val="nil"/>
              <w:bottom w:val="nil"/>
              <w:right w:val="nil"/>
            </w:tcBorders>
            <w:shd w:val="clear" w:color="auto" w:fill="auto"/>
            <w:vAlign w:val="center"/>
            <w:hideMark/>
          </w:tcPr>
          <w:p w14:paraId="1B380739"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4F79D1E0"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5</w:t>
            </w:r>
          </w:p>
        </w:tc>
      </w:tr>
      <w:tr w:rsidR="007D0A9E" w:rsidRPr="007D0A9E" w14:paraId="7A72D9F4" w14:textId="77777777" w:rsidTr="007D0A9E">
        <w:trPr>
          <w:trHeight w:val="288"/>
        </w:trPr>
        <w:tc>
          <w:tcPr>
            <w:tcW w:w="1660" w:type="dxa"/>
            <w:tcBorders>
              <w:top w:val="nil"/>
              <w:left w:val="nil"/>
              <w:bottom w:val="nil"/>
              <w:right w:val="nil"/>
            </w:tcBorders>
            <w:shd w:val="clear" w:color="auto" w:fill="auto"/>
            <w:noWrap/>
            <w:vAlign w:val="bottom"/>
            <w:hideMark/>
          </w:tcPr>
          <w:p w14:paraId="22F43118" w14:textId="77777777" w:rsidR="007D0A9E" w:rsidRPr="007D0A9E" w:rsidRDefault="007D0A9E" w:rsidP="0060326A">
            <w:pPr>
              <w:spacing w:after="0" w:line="480" w:lineRule="auto"/>
              <w:rPr>
                <w:rFonts w:ascii="Calibri" w:eastAsia="Times New Roman" w:hAnsi="Calibri" w:cs="Calibri"/>
                <w:color w:val="000000"/>
              </w:rPr>
            </w:pPr>
            <w:r w:rsidRPr="007D0A9E">
              <w:rPr>
                <w:rFonts w:ascii="Calibri" w:eastAsia="Times New Roman" w:hAnsi="Calibri" w:cs="Calibri"/>
                <w:color w:val="000000"/>
              </w:rPr>
              <w:lastRenderedPageBreak/>
              <w:t>32_CS160_ITI20</w:t>
            </w:r>
          </w:p>
        </w:tc>
        <w:tc>
          <w:tcPr>
            <w:tcW w:w="960" w:type="dxa"/>
            <w:tcBorders>
              <w:top w:val="nil"/>
              <w:left w:val="nil"/>
              <w:bottom w:val="nil"/>
              <w:right w:val="nil"/>
            </w:tcBorders>
            <w:shd w:val="clear" w:color="auto" w:fill="auto"/>
            <w:noWrap/>
            <w:vAlign w:val="bottom"/>
            <w:hideMark/>
          </w:tcPr>
          <w:p w14:paraId="0D0C390B"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20</w:t>
            </w:r>
          </w:p>
        </w:tc>
        <w:tc>
          <w:tcPr>
            <w:tcW w:w="960" w:type="dxa"/>
            <w:tcBorders>
              <w:top w:val="nil"/>
              <w:left w:val="nil"/>
              <w:bottom w:val="nil"/>
              <w:right w:val="nil"/>
            </w:tcBorders>
            <w:shd w:val="clear" w:color="auto" w:fill="auto"/>
            <w:vAlign w:val="center"/>
            <w:hideMark/>
          </w:tcPr>
          <w:p w14:paraId="28F50DE0"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160</w:t>
            </w:r>
          </w:p>
        </w:tc>
        <w:tc>
          <w:tcPr>
            <w:tcW w:w="960" w:type="dxa"/>
            <w:tcBorders>
              <w:top w:val="nil"/>
              <w:left w:val="nil"/>
              <w:bottom w:val="nil"/>
              <w:right w:val="nil"/>
            </w:tcBorders>
            <w:shd w:val="clear" w:color="auto" w:fill="auto"/>
            <w:vAlign w:val="center"/>
            <w:hideMark/>
          </w:tcPr>
          <w:p w14:paraId="5C220AA9"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32</w:t>
            </w:r>
          </w:p>
        </w:tc>
        <w:tc>
          <w:tcPr>
            <w:tcW w:w="960" w:type="dxa"/>
            <w:tcBorders>
              <w:top w:val="nil"/>
              <w:left w:val="nil"/>
              <w:bottom w:val="nil"/>
              <w:right w:val="nil"/>
            </w:tcBorders>
            <w:shd w:val="clear" w:color="auto" w:fill="auto"/>
            <w:vAlign w:val="center"/>
            <w:hideMark/>
          </w:tcPr>
          <w:p w14:paraId="20FFEFC1"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32</w:t>
            </w:r>
          </w:p>
        </w:tc>
        <w:tc>
          <w:tcPr>
            <w:tcW w:w="960" w:type="dxa"/>
            <w:tcBorders>
              <w:top w:val="nil"/>
              <w:left w:val="nil"/>
              <w:bottom w:val="nil"/>
              <w:right w:val="nil"/>
            </w:tcBorders>
            <w:shd w:val="clear" w:color="auto" w:fill="auto"/>
            <w:vAlign w:val="center"/>
            <w:hideMark/>
          </w:tcPr>
          <w:p w14:paraId="159D8A58"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20</w:t>
            </w:r>
          </w:p>
        </w:tc>
        <w:tc>
          <w:tcPr>
            <w:tcW w:w="960" w:type="dxa"/>
            <w:tcBorders>
              <w:top w:val="nil"/>
              <w:left w:val="nil"/>
              <w:bottom w:val="nil"/>
              <w:right w:val="nil"/>
            </w:tcBorders>
            <w:shd w:val="clear" w:color="auto" w:fill="auto"/>
            <w:vAlign w:val="center"/>
            <w:hideMark/>
          </w:tcPr>
          <w:p w14:paraId="57D11388"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5760</w:t>
            </w:r>
          </w:p>
        </w:tc>
        <w:tc>
          <w:tcPr>
            <w:tcW w:w="960" w:type="dxa"/>
            <w:tcBorders>
              <w:top w:val="nil"/>
              <w:left w:val="nil"/>
              <w:bottom w:val="nil"/>
              <w:right w:val="nil"/>
            </w:tcBorders>
            <w:shd w:val="clear" w:color="auto" w:fill="auto"/>
            <w:vAlign w:val="center"/>
            <w:hideMark/>
          </w:tcPr>
          <w:p w14:paraId="0AE71FC7"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180</w:t>
            </w:r>
          </w:p>
        </w:tc>
        <w:tc>
          <w:tcPr>
            <w:tcW w:w="960" w:type="dxa"/>
            <w:tcBorders>
              <w:top w:val="nil"/>
              <w:left w:val="nil"/>
              <w:bottom w:val="nil"/>
              <w:right w:val="nil"/>
            </w:tcBorders>
            <w:shd w:val="clear" w:color="auto" w:fill="auto"/>
            <w:vAlign w:val="center"/>
            <w:hideMark/>
          </w:tcPr>
          <w:p w14:paraId="5FBAC0D3"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9</w:t>
            </w:r>
          </w:p>
        </w:tc>
        <w:tc>
          <w:tcPr>
            <w:tcW w:w="960" w:type="dxa"/>
            <w:tcBorders>
              <w:top w:val="nil"/>
              <w:left w:val="nil"/>
              <w:bottom w:val="nil"/>
              <w:right w:val="nil"/>
            </w:tcBorders>
            <w:shd w:val="clear" w:color="auto" w:fill="auto"/>
            <w:vAlign w:val="center"/>
            <w:hideMark/>
          </w:tcPr>
          <w:p w14:paraId="1A844CF3"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180</w:t>
            </w:r>
          </w:p>
        </w:tc>
        <w:tc>
          <w:tcPr>
            <w:tcW w:w="960" w:type="dxa"/>
            <w:tcBorders>
              <w:top w:val="nil"/>
              <w:left w:val="nil"/>
              <w:bottom w:val="nil"/>
              <w:right w:val="nil"/>
            </w:tcBorders>
            <w:shd w:val="clear" w:color="auto" w:fill="auto"/>
            <w:noWrap/>
            <w:vAlign w:val="bottom"/>
            <w:hideMark/>
          </w:tcPr>
          <w:p w14:paraId="6088C823" w14:textId="77777777" w:rsidR="007D0A9E" w:rsidRPr="007D0A9E" w:rsidRDefault="007D0A9E" w:rsidP="0060326A">
            <w:pPr>
              <w:spacing w:after="0" w:line="480" w:lineRule="auto"/>
              <w:jc w:val="right"/>
              <w:rPr>
                <w:rFonts w:ascii="Calibri" w:eastAsia="Times New Roman" w:hAnsi="Calibri" w:cs="Calibri"/>
                <w:color w:val="000000"/>
              </w:rPr>
            </w:pPr>
            <w:r w:rsidRPr="007D0A9E">
              <w:rPr>
                <w:rFonts w:ascii="Calibri" w:eastAsia="Times New Roman" w:hAnsi="Calibri" w:cs="Calibri"/>
                <w:color w:val="000000"/>
              </w:rPr>
              <w:t>9</w:t>
            </w:r>
          </w:p>
        </w:tc>
      </w:tr>
    </w:tbl>
    <w:p w14:paraId="72C2BBC3" w14:textId="77777777" w:rsidR="00050B15" w:rsidRPr="007F503A" w:rsidRDefault="00050B15" w:rsidP="0060326A">
      <w:pPr>
        <w:spacing w:line="480" w:lineRule="auto"/>
        <w:rPr>
          <w:rFonts w:asciiTheme="majorHAnsi" w:hAnsiTheme="majorHAnsi" w:cstheme="majorHAnsi"/>
          <w:sz w:val="24"/>
          <w:szCs w:val="24"/>
        </w:rPr>
      </w:pPr>
    </w:p>
    <w:p w14:paraId="33AA1503" w14:textId="77777777" w:rsidR="00050B15" w:rsidRPr="007F503A" w:rsidRDefault="00050B15" w:rsidP="0060326A">
      <w:pPr>
        <w:spacing w:line="480" w:lineRule="auto"/>
        <w:rPr>
          <w:rFonts w:asciiTheme="majorHAnsi" w:hAnsiTheme="majorHAnsi" w:cstheme="majorHAnsi"/>
          <w:sz w:val="24"/>
          <w:szCs w:val="24"/>
        </w:rPr>
      </w:pPr>
      <w:r w:rsidRPr="007F503A">
        <w:rPr>
          <w:rFonts w:asciiTheme="majorHAnsi" w:hAnsiTheme="majorHAnsi" w:cstheme="majorHAnsi"/>
          <w:sz w:val="24"/>
          <w:szCs w:val="24"/>
        </w:rPr>
        <w:t xml:space="preserve">            </w:t>
      </w:r>
    </w:p>
    <w:p w14:paraId="56069225" w14:textId="77777777" w:rsidR="00D478AA" w:rsidRDefault="00853FD4" w:rsidP="0060326A">
      <w:pPr>
        <w:spacing w:line="480" w:lineRule="auto"/>
        <w:rPr>
          <w:ins w:id="117" w:author="Windows User" w:date="2019-08-30T20:41:00Z"/>
          <w:rFonts w:asciiTheme="majorHAnsi" w:hAnsiTheme="majorHAnsi" w:cstheme="majorHAnsi"/>
          <w:sz w:val="24"/>
          <w:szCs w:val="24"/>
        </w:rPr>
      </w:pPr>
      <w:r w:rsidRPr="006D5C58">
        <w:rPr>
          <w:rFonts w:asciiTheme="majorHAnsi" w:hAnsiTheme="majorHAnsi" w:cstheme="majorHAnsi"/>
          <w:sz w:val="24"/>
          <w:szCs w:val="24"/>
        </w:rPr>
        <w:t xml:space="preserve">      Experiment 1 demonstrated that the longer the duration of a CS- the faster and stronger was the inhibition generated by that cue.   This was inconsistent with contingency theory but consistent with the Rescorla-Wagner theory if one assumes that longer times provide for a greater number of learning trials.   In the latter framework inhibition developed more rapidly with longer CS-‘s because longer cues provide a greater number of non-reinforced trials than shorter ones.   If this is the case than increasing the number of non-reinforced short duration CS- presentations should ultimately result in the same level of inhibition as a longer CS-.    In experiment </w:t>
      </w:r>
      <w:proofErr w:type="gramStart"/>
      <w:r w:rsidRPr="006D5C58">
        <w:rPr>
          <w:rFonts w:asciiTheme="majorHAnsi" w:hAnsiTheme="majorHAnsi" w:cstheme="majorHAnsi"/>
          <w:sz w:val="24"/>
          <w:szCs w:val="24"/>
        </w:rPr>
        <w:t>2 ,</w:t>
      </w:r>
      <w:proofErr w:type="gramEnd"/>
      <w:r w:rsidRPr="006D5C58">
        <w:rPr>
          <w:rFonts w:asciiTheme="majorHAnsi" w:hAnsiTheme="majorHAnsi" w:cstheme="majorHAnsi"/>
          <w:sz w:val="24"/>
          <w:szCs w:val="24"/>
        </w:rPr>
        <w:t xml:space="preserve"> we compared the development of inhibition to a 40 sec CS- (CS-40) to two groups that received a 10s CS- (CS-10).   One of the groups exposed </w:t>
      </w:r>
      <w:ins w:id="118" w:author="Windows User" w:date="2019-08-30T20:28:00Z">
        <w:r w:rsidR="00DB3EF8">
          <w:rPr>
            <w:rFonts w:asciiTheme="majorHAnsi" w:hAnsiTheme="majorHAnsi" w:cstheme="majorHAnsi"/>
            <w:sz w:val="24"/>
            <w:szCs w:val="24"/>
          </w:rPr>
          <w:t xml:space="preserve">to the 10s cue had the same cumulative exposure to </w:t>
        </w:r>
        <w:proofErr w:type="spellStart"/>
        <w:r w:rsidR="00DB3EF8">
          <w:rPr>
            <w:rFonts w:asciiTheme="majorHAnsi" w:hAnsiTheme="majorHAnsi" w:cstheme="majorHAnsi"/>
            <w:sz w:val="24"/>
            <w:szCs w:val="24"/>
          </w:rPr>
          <w:t>tehCS</w:t>
        </w:r>
        <w:proofErr w:type="spellEnd"/>
        <w:r w:rsidR="00DB3EF8">
          <w:rPr>
            <w:rFonts w:asciiTheme="majorHAnsi" w:hAnsiTheme="majorHAnsi" w:cstheme="majorHAnsi"/>
            <w:sz w:val="24"/>
            <w:szCs w:val="24"/>
          </w:rPr>
          <w:t xml:space="preserve">- as the 40s CS- group, yet only the 40s CS- produced significant inhibitory control. The first </w:t>
        </w:r>
        <w:proofErr w:type="spellStart"/>
        <w:r w:rsidR="00DB3EF8">
          <w:rPr>
            <w:rFonts w:asciiTheme="majorHAnsi" w:hAnsiTheme="majorHAnsi" w:cstheme="majorHAnsi"/>
            <w:sz w:val="24"/>
            <w:szCs w:val="24"/>
          </w:rPr>
          <w:t>twonexperiments</w:t>
        </w:r>
        <w:proofErr w:type="spellEnd"/>
        <w:r w:rsidR="00DB3EF8">
          <w:rPr>
            <w:rFonts w:asciiTheme="majorHAnsi" w:hAnsiTheme="majorHAnsi" w:cstheme="majorHAnsi"/>
            <w:sz w:val="24"/>
            <w:szCs w:val="24"/>
          </w:rPr>
          <w:t xml:space="preserve"> show that the duration of a CS- </w:t>
        </w:r>
        <w:proofErr w:type="spellStart"/>
        <w:r w:rsidR="00DB3EF8">
          <w:rPr>
            <w:rFonts w:asciiTheme="majorHAnsi" w:hAnsiTheme="majorHAnsi" w:cstheme="majorHAnsi"/>
            <w:sz w:val="24"/>
            <w:szCs w:val="24"/>
          </w:rPr>
          <w:t>doesnaffect</w:t>
        </w:r>
        <w:proofErr w:type="spellEnd"/>
        <w:r w:rsidR="00DB3EF8">
          <w:rPr>
            <w:rFonts w:asciiTheme="majorHAnsi" w:hAnsiTheme="majorHAnsi" w:cstheme="majorHAnsi"/>
            <w:sz w:val="24"/>
            <w:szCs w:val="24"/>
          </w:rPr>
          <w:t xml:space="preserve"> inhibition. The third experiment </w:t>
        </w:r>
      </w:ins>
      <w:ins w:id="119" w:author="Windows User" w:date="2019-08-30T20:31:00Z">
        <w:r w:rsidR="00DB3EF8">
          <w:rPr>
            <w:rFonts w:asciiTheme="majorHAnsi" w:hAnsiTheme="majorHAnsi" w:cstheme="majorHAnsi"/>
            <w:sz w:val="24"/>
            <w:szCs w:val="24"/>
          </w:rPr>
          <w:t>showed</w:t>
        </w:r>
      </w:ins>
      <w:ins w:id="120" w:author="Windows User" w:date="2019-08-30T20:28:00Z">
        <w:r w:rsidR="00DB3EF8">
          <w:rPr>
            <w:rFonts w:asciiTheme="majorHAnsi" w:hAnsiTheme="majorHAnsi" w:cstheme="majorHAnsi"/>
            <w:sz w:val="24"/>
            <w:szCs w:val="24"/>
          </w:rPr>
          <w:t xml:space="preserve"> </w:t>
        </w:r>
      </w:ins>
      <w:ins w:id="121" w:author="Windows User" w:date="2019-08-30T20:31:00Z">
        <w:r w:rsidR="00DB3EF8">
          <w:rPr>
            <w:rFonts w:asciiTheme="majorHAnsi" w:hAnsiTheme="majorHAnsi" w:cstheme="majorHAnsi"/>
            <w:sz w:val="24"/>
            <w:szCs w:val="24"/>
          </w:rPr>
          <w:t xml:space="preserve">that the average duration of a CS- was the </w:t>
        </w:r>
        <w:r w:rsidR="00D478AA">
          <w:rPr>
            <w:rFonts w:asciiTheme="majorHAnsi" w:hAnsiTheme="majorHAnsi" w:cstheme="majorHAnsi"/>
            <w:sz w:val="24"/>
            <w:szCs w:val="24"/>
          </w:rPr>
          <w:t xml:space="preserve">controlling </w:t>
        </w:r>
        <w:proofErr w:type="spellStart"/>
        <w:r w:rsidR="00D478AA">
          <w:rPr>
            <w:rFonts w:asciiTheme="majorHAnsi" w:hAnsiTheme="majorHAnsi" w:cstheme="majorHAnsi"/>
            <w:sz w:val="24"/>
            <w:szCs w:val="24"/>
          </w:rPr>
          <w:t>factorin</w:t>
        </w:r>
        <w:proofErr w:type="spellEnd"/>
        <w:r w:rsidR="00D478AA">
          <w:rPr>
            <w:rFonts w:asciiTheme="majorHAnsi" w:hAnsiTheme="majorHAnsi" w:cstheme="majorHAnsi"/>
            <w:sz w:val="24"/>
            <w:szCs w:val="24"/>
          </w:rPr>
          <w:t xml:space="preserve"> these </w:t>
        </w:r>
        <w:proofErr w:type="spellStart"/>
        <w:r w:rsidR="00D478AA">
          <w:rPr>
            <w:rFonts w:asciiTheme="majorHAnsi" w:hAnsiTheme="majorHAnsi" w:cstheme="majorHAnsi"/>
            <w:sz w:val="24"/>
            <w:szCs w:val="24"/>
          </w:rPr>
          <w:t>experments</w:t>
        </w:r>
        <w:proofErr w:type="spellEnd"/>
        <w:r w:rsidR="00D478AA">
          <w:rPr>
            <w:rFonts w:asciiTheme="majorHAnsi" w:hAnsiTheme="majorHAnsi" w:cstheme="majorHAnsi"/>
            <w:sz w:val="24"/>
            <w:szCs w:val="24"/>
          </w:rPr>
          <w:t xml:space="preserve"> as there was little difference between cues of fixed or variable duration in the development of inhibitory control. The </w:t>
        </w:r>
      </w:ins>
      <w:ins w:id="122" w:author="Windows User" w:date="2019-08-30T20:32:00Z">
        <w:r w:rsidR="00D478AA">
          <w:rPr>
            <w:rFonts w:asciiTheme="majorHAnsi" w:hAnsiTheme="majorHAnsi" w:cstheme="majorHAnsi"/>
            <w:sz w:val="24"/>
            <w:szCs w:val="24"/>
          </w:rPr>
          <w:t xml:space="preserve">fourth experiment showed that it was not the absolute duration of a cue that determined the level of inhibitory control, rather it </w:t>
        </w:r>
      </w:ins>
      <w:ins w:id="123" w:author="Windows User" w:date="2019-08-30T20:33:00Z">
        <w:r w:rsidR="00D478AA">
          <w:rPr>
            <w:rFonts w:asciiTheme="majorHAnsi" w:hAnsiTheme="majorHAnsi" w:cstheme="majorHAnsi"/>
            <w:sz w:val="24"/>
            <w:szCs w:val="24"/>
          </w:rPr>
          <w:t xml:space="preserve">was this curation relative to the time between US’s in the absence of the cue.  It appeared that the factor by which a CS- increases the expected delay to the US was the determining factor. </w:t>
        </w:r>
      </w:ins>
      <w:ins w:id="124" w:author="Windows User" w:date="2019-08-30T20:35:00Z">
        <w:r w:rsidR="00D478AA">
          <w:rPr>
            <w:rFonts w:asciiTheme="majorHAnsi" w:hAnsiTheme="majorHAnsi" w:cstheme="majorHAnsi"/>
            <w:sz w:val="24"/>
            <w:szCs w:val="24"/>
          </w:rPr>
          <w:t xml:space="preserve"> In the first four experiments </w:t>
        </w:r>
        <w:r w:rsidR="00D478AA">
          <w:rPr>
            <w:rFonts w:asciiTheme="majorHAnsi" w:hAnsiTheme="majorHAnsi" w:cstheme="majorHAnsi"/>
            <w:sz w:val="24"/>
            <w:szCs w:val="24"/>
          </w:rPr>
          <w:lastRenderedPageBreak/>
          <w:t xml:space="preserve">changing this factor was confounded with changes in the overall rate of </w:t>
        </w:r>
        <w:proofErr w:type="spellStart"/>
        <w:r w:rsidR="00D478AA">
          <w:rPr>
            <w:rFonts w:asciiTheme="majorHAnsi" w:hAnsiTheme="majorHAnsi" w:cstheme="majorHAnsi"/>
            <w:sz w:val="24"/>
            <w:szCs w:val="24"/>
          </w:rPr>
          <w:t>us’s</w:t>
        </w:r>
        <w:proofErr w:type="spellEnd"/>
        <w:r w:rsidR="00D478AA">
          <w:rPr>
            <w:rFonts w:asciiTheme="majorHAnsi" w:hAnsiTheme="majorHAnsi" w:cstheme="majorHAnsi"/>
            <w:sz w:val="24"/>
            <w:szCs w:val="24"/>
          </w:rPr>
          <w:t xml:space="preserve"> </w:t>
        </w:r>
        <w:proofErr w:type="gramStart"/>
        <w:r w:rsidR="00D478AA">
          <w:rPr>
            <w:rFonts w:asciiTheme="majorHAnsi" w:hAnsiTheme="majorHAnsi" w:cstheme="majorHAnsi"/>
            <w:sz w:val="24"/>
            <w:szCs w:val="24"/>
          </w:rPr>
          <w:t>in  a</w:t>
        </w:r>
        <w:proofErr w:type="gramEnd"/>
        <w:r w:rsidR="00D478AA">
          <w:rPr>
            <w:rFonts w:asciiTheme="majorHAnsi" w:hAnsiTheme="majorHAnsi" w:cstheme="majorHAnsi"/>
            <w:sz w:val="24"/>
            <w:szCs w:val="24"/>
          </w:rPr>
          <w:t xml:space="preserve"> session. </w:t>
        </w:r>
      </w:ins>
      <w:ins w:id="125" w:author="Windows User" w:date="2019-08-30T20:36:00Z">
        <w:r w:rsidR="00D478AA">
          <w:rPr>
            <w:rFonts w:asciiTheme="majorHAnsi" w:hAnsiTheme="majorHAnsi" w:cstheme="majorHAnsi"/>
            <w:sz w:val="24"/>
            <w:szCs w:val="24"/>
          </w:rPr>
          <w:t>I</w:t>
        </w:r>
      </w:ins>
      <w:ins w:id="126" w:author="Windows User" w:date="2019-08-30T20:33:00Z">
        <w:r w:rsidR="00D478AA">
          <w:rPr>
            <w:rFonts w:asciiTheme="majorHAnsi" w:hAnsiTheme="majorHAnsi" w:cstheme="majorHAnsi"/>
            <w:sz w:val="24"/>
            <w:szCs w:val="24"/>
          </w:rPr>
          <w:t xml:space="preserve">n experiment 5 </w:t>
        </w:r>
      </w:ins>
      <w:ins w:id="127" w:author="Windows User" w:date="2019-08-30T20:36:00Z">
        <w:r w:rsidR="00D478AA">
          <w:rPr>
            <w:rFonts w:asciiTheme="majorHAnsi" w:hAnsiTheme="majorHAnsi" w:cstheme="majorHAnsi"/>
            <w:sz w:val="24"/>
            <w:szCs w:val="24"/>
          </w:rPr>
          <w:t xml:space="preserve">and </w:t>
        </w:r>
        <w:proofErr w:type="gramStart"/>
        <w:r w:rsidR="00D478AA">
          <w:rPr>
            <w:rFonts w:asciiTheme="majorHAnsi" w:hAnsiTheme="majorHAnsi" w:cstheme="majorHAnsi"/>
            <w:sz w:val="24"/>
            <w:szCs w:val="24"/>
          </w:rPr>
          <w:t>6  we</w:t>
        </w:r>
        <w:proofErr w:type="gramEnd"/>
        <w:r w:rsidR="00D478AA">
          <w:rPr>
            <w:rFonts w:asciiTheme="majorHAnsi" w:hAnsiTheme="majorHAnsi" w:cstheme="majorHAnsi"/>
            <w:sz w:val="24"/>
            <w:szCs w:val="24"/>
          </w:rPr>
          <w:t xml:space="preserve"> held the factor by which a CS- signals an increase in the delay to a US constant but </w:t>
        </w:r>
        <w:proofErr w:type="spellStart"/>
        <w:r w:rsidR="00D478AA">
          <w:rPr>
            <w:rFonts w:asciiTheme="majorHAnsi" w:hAnsiTheme="majorHAnsi" w:cstheme="majorHAnsi"/>
            <w:sz w:val="24"/>
            <w:szCs w:val="24"/>
          </w:rPr>
          <w:t>unconfouded</w:t>
        </w:r>
        <w:proofErr w:type="spellEnd"/>
        <w:r w:rsidR="00D478AA">
          <w:rPr>
            <w:rFonts w:asciiTheme="majorHAnsi" w:hAnsiTheme="majorHAnsi" w:cstheme="majorHAnsi"/>
            <w:sz w:val="24"/>
            <w:szCs w:val="24"/>
          </w:rPr>
          <w:t xml:space="preserve"> this with changes in the overall rate of reward. We found that the overall rate of reward had a large impact on inhibition. Taken together the results suggest that in a</w:t>
        </w:r>
      </w:ins>
      <w:ins w:id="128" w:author="Windows User" w:date="2019-08-30T20:39:00Z">
        <w:r w:rsidR="00D478AA">
          <w:rPr>
            <w:rFonts w:asciiTheme="majorHAnsi" w:hAnsiTheme="majorHAnsi" w:cstheme="majorHAnsi"/>
            <w:sz w:val="24"/>
            <w:szCs w:val="24"/>
          </w:rPr>
          <w:t xml:space="preserve"> negative</w:t>
        </w:r>
      </w:ins>
      <w:ins w:id="129" w:author="Windows User" w:date="2019-08-30T20:36:00Z">
        <w:r w:rsidR="00D478AA">
          <w:rPr>
            <w:rFonts w:asciiTheme="majorHAnsi" w:hAnsiTheme="majorHAnsi" w:cstheme="majorHAnsi"/>
            <w:sz w:val="24"/>
            <w:szCs w:val="24"/>
          </w:rPr>
          <w:t xml:space="preserve"> contingency experiment the comparison of </w:t>
        </w:r>
      </w:ins>
      <w:ins w:id="130" w:author="Windows User" w:date="2019-08-30T20:39:00Z">
        <w:r w:rsidR="00D478AA">
          <w:rPr>
            <w:rFonts w:asciiTheme="majorHAnsi" w:hAnsiTheme="majorHAnsi" w:cstheme="majorHAnsi"/>
            <w:sz w:val="24"/>
            <w:szCs w:val="24"/>
          </w:rPr>
          <w:t xml:space="preserve">the rate of US’s in the </w:t>
        </w:r>
        <w:proofErr w:type="spellStart"/>
        <w:r w:rsidR="00D478AA">
          <w:rPr>
            <w:rFonts w:asciiTheme="majorHAnsi" w:hAnsiTheme="majorHAnsi" w:cstheme="majorHAnsi"/>
            <w:sz w:val="24"/>
            <w:szCs w:val="24"/>
          </w:rPr>
          <w:t>abence</w:t>
        </w:r>
        <w:proofErr w:type="spellEnd"/>
        <w:r w:rsidR="00D478AA">
          <w:rPr>
            <w:rFonts w:asciiTheme="majorHAnsi" w:hAnsiTheme="majorHAnsi" w:cstheme="majorHAnsi"/>
            <w:sz w:val="24"/>
            <w:szCs w:val="24"/>
          </w:rPr>
          <w:t xml:space="preserve"> of the CS- relative to the overall session rate of US</w:t>
        </w:r>
      </w:ins>
      <w:ins w:id="131" w:author="Windows User" w:date="2019-08-30T20:40:00Z">
        <w:r w:rsidR="00D478AA">
          <w:rPr>
            <w:rFonts w:asciiTheme="majorHAnsi" w:hAnsiTheme="majorHAnsi" w:cstheme="majorHAnsi"/>
            <w:sz w:val="24"/>
            <w:szCs w:val="24"/>
          </w:rPr>
          <w:t xml:space="preserve">’s </w:t>
        </w:r>
        <w:proofErr w:type="spellStart"/>
        <w:r w:rsidR="00D478AA">
          <w:rPr>
            <w:rFonts w:asciiTheme="majorHAnsi" w:hAnsiTheme="majorHAnsi" w:cstheme="majorHAnsi"/>
            <w:sz w:val="24"/>
            <w:szCs w:val="24"/>
          </w:rPr>
          <w:t>determince</w:t>
        </w:r>
        <w:proofErr w:type="spellEnd"/>
        <w:r w:rsidR="00D478AA">
          <w:rPr>
            <w:rFonts w:asciiTheme="majorHAnsi" w:hAnsiTheme="majorHAnsi" w:cstheme="majorHAnsi"/>
            <w:sz w:val="24"/>
            <w:szCs w:val="24"/>
          </w:rPr>
          <w:t xml:space="preserve"> the </w:t>
        </w:r>
        <w:proofErr w:type="spellStart"/>
        <w:r w:rsidR="00D478AA" w:rsidRPr="00D478AA">
          <w:rPr>
            <w:rFonts w:asciiTheme="majorHAnsi" w:hAnsiTheme="majorHAnsi" w:cstheme="majorHAnsi"/>
            <w:i/>
            <w:sz w:val="24"/>
            <w:szCs w:val="24"/>
            <w:rPrChange w:id="132" w:author="Windows User" w:date="2019-08-30T20:40:00Z">
              <w:rPr>
                <w:rFonts w:asciiTheme="majorHAnsi" w:hAnsiTheme="majorHAnsi" w:cstheme="majorHAnsi"/>
                <w:sz w:val="24"/>
                <w:szCs w:val="24"/>
              </w:rPr>
            </w:rPrChange>
          </w:rPr>
          <w:t>excitartory</w:t>
        </w:r>
        <w:proofErr w:type="spellEnd"/>
        <w:r w:rsidR="00D478AA" w:rsidRPr="00D478AA">
          <w:rPr>
            <w:rFonts w:asciiTheme="majorHAnsi" w:hAnsiTheme="majorHAnsi" w:cstheme="majorHAnsi"/>
            <w:i/>
            <w:sz w:val="24"/>
            <w:szCs w:val="24"/>
            <w:rPrChange w:id="133" w:author="Windows User" w:date="2019-08-30T20:40:00Z">
              <w:rPr>
                <w:rFonts w:asciiTheme="majorHAnsi" w:hAnsiTheme="majorHAnsi" w:cstheme="majorHAnsi"/>
                <w:sz w:val="24"/>
                <w:szCs w:val="24"/>
              </w:rPr>
            </w:rPrChange>
          </w:rPr>
          <w:t xml:space="preserve"> </w:t>
        </w:r>
        <w:r w:rsidR="00D478AA">
          <w:rPr>
            <w:rFonts w:asciiTheme="majorHAnsi" w:hAnsiTheme="majorHAnsi" w:cstheme="majorHAnsi"/>
            <w:sz w:val="24"/>
            <w:szCs w:val="24"/>
          </w:rPr>
          <w:t xml:space="preserve">value of the ITI. In turn this means that the negative cue must exert stronger </w:t>
        </w:r>
        <w:proofErr w:type="spellStart"/>
        <w:r w:rsidR="00D478AA">
          <w:rPr>
            <w:rFonts w:asciiTheme="majorHAnsi" w:hAnsiTheme="majorHAnsi" w:cstheme="majorHAnsi"/>
            <w:sz w:val="24"/>
            <w:szCs w:val="24"/>
          </w:rPr>
          <w:t>ontrol</w:t>
        </w:r>
        <w:proofErr w:type="spellEnd"/>
        <w:r w:rsidR="00D478AA">
          <w:rPr>
            <w:rFonts w:asciiTheme="majorHAnsi" w:hAnsiTheme="majorHAnsi" w:cstheme="majorHAnsi"/>
            <w:sz w:val="24"/>
            <w:szCs w:val="24"/>
          </w:rPr>
          <w:t xml:space="preserve"> when there </w:t>
        </w:r>
      </w:ins>
      <w:ins w:id="134" w:author="Windows User" w:date="2019-08-30T20:41:00Z">
        <w:r w:rsidR="00D478AA">
          <w:rPr>
            <w:rFonts w:asciiTheme="majorHAnsi" w:hAnsiTheme="majorHAnsi" w:cstheme="majorHAnsi"/>
            <w:sz w:val="24"/>
            <w:szCs w:val="24"/>
          </w:rPr>
          <w:t xml:space="preserve">is greater excitation in the ITI. </w:t>
        </w:r>
      </w:ins>
    </w:p>
    <w:p w14:paraId="4EB93B31" w14:textId="6E7BB312" w:rsidR="00C57F1D" w:rsidRDefault="00D478AA" w:rsidP="0060326A">
      <w:pPr>
        <w:spacing w:line="480" w:lineRule="auto"/>
        <w:rPr>
          <w:ins w:id="135" w:author="Windows User" w:date="2019-08-30T20:45:00Z"/>
          <w:rFonts w:asciiTheme="majorHAnsi" w:hAnsiTheme="majorHAnsi" w:cstheme="majorHAnsi"/>
          <w:sz w:val="24"/>
          <w:szCs w:val="24"/>
        </w:rPr>
      </w:pPr>
      <w:ins w:id="136" w:author="Windows User" w:date="2019-08-30T20:41:00Z">
        <w:r>
          <w:rPr>
            <w:rFonts w:asciiTheme="majorHAnsi" w:hAnsiTheme="majorHAnsi" w:cstheme="majorHAnsi"/>
            <w:sz w:val="24"/>
            <w:szCs w:val="24"/>
          </w:rPr>
          <w:t xml:space="preserve">     </w:t>
        </w:r>
        <w:bookmarkStart w:id="137" w:name="_GoBack"/>
        <w:r>
          <w:rPr>
            <w:rFonts w:asciiTheme="majorHAnsi" w:hAnsiTheme="majorHAnsi" w:cstheme="majorHAnsi"/>
            <w:sz w:val="24"/>
            <w:szCs w:val="24"/>
          </w:rPr>
          <w:t xml:space="preserve">This </w:t>
        </w:r>
        <w:bookmarkEnd w:id="137"/>
        <w:r>
          <w:rPr>
            <w:rFonts w:asciiTheme="majorHAnsi" w:hAnsiTheme="majorHAnsi" w:cstheme="majorHAnsi"/>
            <w:sz w:val="24"/>
            <w:szCs w:val="24"/>
          </w:rPr>
          <w:t xml:space="preserve">view of inhibition suggests that excitation and inhibition are both determined by the </w:t>
        </w:r>
        <w:proofErr w:type="spellStart"/>
        <w:r>
          <w:rPr>
            <w:rFonts w:asciiTheme="majorHAnsi" w:hAnsiTheme="majorHAnsi" w:cstheme="majorHAnsi"/>
            <w:sz w:val="24"/>
            <w:szCs w:val="24"/>
          </w:rPr>
          <w:t>informativeness</w:t>
        </w:r>
        <w:proofErr w:type="spellEnd"/>
        <w:r>
          <w:rPr>
            <w:rFonts w:asciiTheme="majorHAnsi" w:hAnsiTheme="majorHAnsi" w:cstheme="majorHAnsi"/>
            <w:sz w:val="24"/>
            <w:szCs w:val="24"/>
          </w:rPr>
          <w:t xml:space="preserve"> of </w:t>
        </w:r>
        <w:proofErr w:type="spellStart"/>
        <w:r>
          <w:rPr>
            <w:rFonts w:asciiTheme="majorHAnsi" w:hAnsiTheme="majorHAnsi" w:cstheme="majorHAnsi"/>
            <w:sz w:val="24"/>
            <w:szCs w:val="24"/>
          </w:rPr>
          <w:t>exciatory</w:t>
        </w:r>
        <w:proofErr w:type="spellEnd"/>
        <w:r>
          <w:rPr>
            <w:rFonts w:asciiTheme="majorHAnsi" w:hAnsiTheme="majorHAnsi" w:cstheme="majorHAnsi"/>
            <w:sz w:val="24"/>
            <w:szCs w:val="24"/>
          </w:rPr>
          <w:t xml:space="preserve"> cues. </w:t>
        </w:r>
      </w:ins>
      <w:ins w:id="138" w:author="Windows User" w:date="2019-08-30T20:42:00Z">
        <w:r>
          <w:rPr>
            <w:rFonts w:asciiTheme="majorHAnsi" w:hAnsiTheme="majorHAnsi" w:cstheme="majorHAnsi"/>
            <w:sz w:val="24"/>
            <w:szCs w:val="24"/>
          </w:rPr>
          <w:t xml:space="preserve">Previously we suggested </w:t>
        </w:r>
        <w:proofErr w:type="gramStart"/>
        <w:r>
          <w:rPr>
            <w:rFonts w:asciiTheme="majorHAnsi" w:hAnsiTheme="majorHAnsi" w:cstheme="majorHAnsi"/>
            <w:sz w:val="24"/>
            <w:szCs w:val="24"/>
          </w:rPr>
          <w:t xml:space="preserve">that </w:t>
        </w:r>
      </w:ins>
      <w:ins w:id="139" w:author="Windows User" w:date="2019-08-30T20:43:00Z">
        <w:r w:rsidR="00C57F1D">
          <w:rPr>
            <w:rFonts w:asciiTheme="majorHAnsi" w:hAnsiTheme="majorHAnsi" w:cstheme="majorHAnsi"/>
            <w:sz w:val="24"/>
            <w:szCs w:val="24"/>
          </w:rPr>
          <w:t xml:space="preserve"> </w:t>
        </w:r>
        <w:proofErr w:type="spellStart"/>
        <w:r w:rsidR="00C57F1D">
          <w:rPr>
            <w:rFonts w:asciiTheme="majorHAnsi" w:hAnsiTheme="majorHAnsi" w:cstheme="majorHAnsi"/>
            <w:sz w:val="24"/>
            <w:szCs w:val="24"/>
          </w:rPr>
          <w:t>informativeness</w:t>
        </w:r>
        <w:proofErr w:type="spellEnd"/>
        <w:proofErr w:type="gramEnd"/>
        <w:r w:rsidR="00C57F1D">
          <w:rPr>
            <w:rFonts w:asciiTheme="majorHAnsi" w:hAnsiTheme="majorHAnsi" w:cstheme="majorHAnsi"/>
            <w:sz w:val="24"/>
            <w:szCs w:val="24"/>
          </w:rPr>
          <w:t xml:space="preserve"> determined the speed of acquisition in excitatory conditioning (ref). We now extend this formulation to suggest that inhibition is similarly determined albeit as an </w:t>
        </w:r>
        <w:proofErr w:type="spellStart"/>
        <w:r w:rsidR="00C57F1D">
          <w:rPr>
            <w:rFonts w:asciiTheme="majorHAnsi" w:hAnsiTheme="majorHAnsi" w:cstheme="majorHAnsi"/>
            <w:sz w:val="24"/>
            <w:szCs w:val="24"/>
          </w:rPr>
          <w:t>affect</w:t>
        </w:r>
        <w:proofErr w:type="spellEnd"/>
        <w:r w:rsidR="00C57F1D">
          <w:rPr>
            <w:rFonts w:asciiTheme="majorHAnsi" w:hAnsiTheme="majorHAnsi" w:cstheme="majorHAnsi"/>
            <w:sz w:val="24"/>
            <w:szCs w:val="24"/>
          </w:rPr>
          <w:t xml:space="preserve"> of modulating excitation. </w:t>
        </w:r>
      </w:ins>
      <w:ins w:id="140" w:author="Windows User" w:date="2019-08-30T20:45:00Z">
        <w:r w:rsidR="00C57F1D">
          <w:rPr>
            <w:rFonts w:asciiTheme="majorHAnsi" w:hAnsiTheme="majorHAnsi" w:cstheme="majorHAnsi"/>
            <w:sz w:val="24"/>
            <w:szCs w:val="24"/>
          </w:rPr>
          <w:t>This is similar to other suggestions that inhibition requires an excitatory context for both learning and expression of the inhibition (refs)</w:t>
        </w:r>
      </w:ins>
    </w:p>
    <w:p w14:paraId="1A91AD4E" w14:textId="724F15AB" w:rsidR="00C57F1D" w:rsidRDefault="00C57F1D" w:rsidP="0060326A">
      <w:pPr>
        <w:spacing w:line="480" w:lineRule="auto"/>
        <w:rPr>
          <w:ins w:id="141" w:author="Windows User" w:date="2019-08-30T20:43:00Z"/>
          <w:rFonts w:asciiTheme="majorHAnsi" w:hAnsiTheme="majorHAnsi" w:cstheme="majorHAnsi"/>
          <w:sz w:val="24"/>
          <w:szCs w:val="24"/>
        </w:rPr>
      </w:pPr>
      <w:ins w:id="142" w:author="Windows User" w:date="2019-08-30T20:46:00Z">
        <w:r>
          <w:rPr>
            <w:rFonts w:asciiTheme="majorHAnsi" w:hAnsiTheme="majorHAnsi" w:cstheme="majorHAnsi"/>
            <w:sz w:val="24"/>
            <w:szCs w:val="24"/>
          </w:rPr>
          <w:t xml:space="preserve">    Figure xx show the data of all 6 experiments replotted as a function of the </w:t>
        </w:r>
        <w:proofErr w:type="spellStart"/>
        <w:r>
          <w:rPr>
            <w:rFonts w:asciiTheme="majorHAnsi" w:hAnsiTheme="majorHAnsi" w:cstheme="majorHAnsi"/>
            <w:sz w:val="24"/>
            <w:szCs w:val="24"/>
          </w:rPr>
          <w:t>informativeness</w:t>
        </w:r>
        <w:proofErr w:type="spellEnd"/>
        <w:r>
          <w:rPr>
            <w:rFonts w:asciiTheme="majorHAnsi" w:hAnsiTheme="majorHAnsi" w:cstheme="majorHAnsi"/>
            <w:sz w:val="24"/>
            <w:szCs w:val="24"/>
          </w:rPr>
          <w:t>. It shows that both acquisition speed and final levels of inhibition are largely determined by</w:t>
        </w:r>
      </w:ins>
      <w:ins w:id="143" w:author="Windows User" w:date="2019-08-30T20:48:00Z">
        <w:r>
          <w:rPr>
            <w:rFonts w:asciiTheme="majorHAnsi" w:hAnsiTheme="majorHAnsi" w:cstheme="majorHAnsi"/>
            <w:sz w:val="24"/>
            <w:szCs w:val="24"/>
          </w:rPr>
          <w:t xml:space="preserve"> temporal</w:t>
        </w:r>
      </w:ins>
      <w:ins w:id="144" w:author="Windows User" w:date="2019-08-30T20:46:00Z">
        <w:r>
          <w:rPr>
            <w:rFonts w:asciiTheme="majorHAnsi" w:hAnsiTheme="majorHAnsi" w:cstheme="majorHAnsi"/>
            <w:sz w:val="24"/>
            <w:szCs w:val="24"/>
          </w:rPr>
          <w:t xml:space="preserve"> </w:t>
        </w:r>
        <w:proofErr w:type="spellStart"/>
        <w:r>
          <w:rPr>
            <w:rFonts w:asciiTheme="majorHAnsi" w:hAnsiTheme="majorHAnsi" w:cstheme="majorHAnsi"/>
            <w:sz w:val="24"/>
            <w:szCs w:val="24"/>
          </w:rPr>
          <w:t>informativeness</w:t>
        </w:r>
        <w:proofErr w:type="spellEnd"/>
        <w:r>
          <w:rPr>
            <w:rFonts w:asciiTheme="majorHAnsi" w:hAnsiTheme="majorHAnsi" w:cstheme="majorHAnsi"/>
            <w:sz w:val="24"/>
            <w:szCs w:val="24"/>
          </w:rPr>
          <w:t xml:space="preserve">. Temporal factors thus appear to be a major determinant of both excitation and inhibition. </w:t>
        </w:r>
      </w:ins>
    </w:p>
    <w:p w14:paraId="5EE88B54" w14:textId="20F0BE17" w:rsidR="000477F7" w:rsidRPr="006D5C58" w:rsidRDefault="00D478AA" w:rsidP="0060326A">
      <w:pPr>
        <w:spacing w:line="480" w:lineRule="auto"/>
        <w:rPr>
          <w:rFonts w:asciiTheme="majorHAnsi" w:hAnsiTheme="majorHAnsi" w:cstheme="majorHAnsi"/>
          <w:sz w:val="24"/>
          <w:szCs w:val="24"/>
        </w:rPr>
      </w:pPr>
      <w:ins w:id="145" w:author="Windows User" w:date="2019-08-30T20:33:00Z">
        <w:r>
          <w:rPr>
            <w:rFonts w:asciiTheme="majorHAnsi" w:hAnsiTheme="majorHAnsi" w:cstheme="majorHAnsi"/>
            <w:sz w:val="24"/>
            <w:szCs w:val="24"/>
          </w:rPr>
          <w:t xml:space="preserve"> </w:t>
        </w:r>
      </w:ins>
    </w:p>
    <w:p w14:paraId="0D2D1A3A" w14:textId="77777777" w:rsidR="005846CF" w:rsidRDefault="000477F7">
      <w:pPr>
        <w:spacing w:line="480" w:lineRule="auto"/>
        <w:rPr>
          <w:rFonts w:asciiTheme="majorHAnsi" w:hAnsiTheme="majorHAnsi" w:cstheme="majorHAnsi"/>
          <w:sz w:val="24"/>
          <w:szCs w:val="24"/>
        </w:rPr>
      </w:pPr>
      <w:r w:rsidRPr="006D5C58">
        <w:rPr>
          <w:rFonts w:asciiTheme="majorHAnsi" w:hAnsiTheme="majorHAnsi" w:cstheme="majorHAnsi"/>
          <w:sz w:val="24"/>
          <w:szCs w:val="24"/>
        </w:rPr>
        <w:t xml:space="preserve">      </w:t>
      </w:r>
    </w:p>
    <w:p w14:paraId="2BF28CA9" w14:textId="77777777" w:rsidR="005846CF" w:rsidRDefault="005846CF">
      <w:pPr>
        <w:spacing w:line="480" w:lineRule="auto"/>
        <w:rPr>
          <w:rFonts w:asciiTheme="majorHAnsi" w:hAnsiTheme="majorHAnsi" w:cstheme="majorHAnsi"/>
          <w:sz w:val="24"/>
          <w:szCs w:val="24"/>
        </w:rPr>
      </w:pPr>
    </w:p>
    <w:p w14:paraId="636DDBD7" w14:textId="77777777" w:rsidR="005846CF" w:rsidRPr="005846CF" w:rsidRDefault="005846CF" w:rsidP="005846CF">
      <w:pPr>
        <w:pStyle w:val="EndNoteBibliography"/>
        <w:spacing w:after="0"/>
        <w:ind w:left="720" w:hanging="720"/>
        <w:rPr>
          <w:noProof/>
        </w:rPr>
      </w:pPr>
      <w:r>
        <w:rPr>
          <w:rFonts w:asciiTheme="majorHAnsi" w:hAnsiTheme="majorHAnsi" w:cstheme="majorHAnsi"/>
          <w:sz w:val="24"/>
          <w:szCs w:val="24"/>
        </w:rPr>
        <w:fldChar w:fldCharType="begin"/>
      </w:r>
      <w:r>
        <w:rPr>
          <w:rFonts w:asciiTheme="majorHAnsi" w:hAnsiTheme="majorHAnsi" w:cstheme="majorHAnsi"/>
          <w:sz w:val="24"/>
          <w:szCs w:val="24"/>
        </w:rPr>
        <w:instrText xml:space="preserve"> ADDIN EN.REFLIST </w:instrText>
      </w:r>
      <w:r>
        <w:rPr>
          <w:rFonts w:asciiTheme="majorHAnsi" w:hAnsiTheme="majorHAnsi" w:cstheme="majorHAnsi"/>
          <w:sz w:val="24"/>
          <w:szCs w:val="24"/>
        </w:rPr>
        <w:fldChar w:fldCharType="separate"/>
      </w:r>
      <w:r w:rsidRPr="005846CF">
        <w:rPr>
          <w:noProof/>
        </w:rPr>
        <w:t xml:space="preserve">Balsam, P. D., Drew, M. R., &amp; Gallistel, C. R. (2010). Time and Associative Learning. </w:t>
      </w:r>
      <w:r w:rsidRPr="005846CF">
        <w:rPr>
          <w:i/>
          <w:noProof/>
        </w:rPr>
        <w:t>Comparative Cognition &amp; Behavior Reviews, 5</w:t>
      </w:r>
      <w:r w:rsidRPr="005846CF">
        <w:rPr>
          <w:noProof/>
        </w:rPr>
        <w:t xml:space="preserve">, 1-22. </w:t>
      </w:r>
    </w:p>
    <w:p w14:paraId="5F03436A" w14:textId="77777777" w:rsidR="005846CF" w:rsidRPr="005846CF" w:rsidRDefault="005846CF" w:rsidP="005846CF">
      <w:pPr>
        <w:pStyle w:val="EndNoteBibliography"/>
        <w:spacing w:after="0"/>
        <w:ind w:left="720" w:hanging="720"/>
        <w:rPr>
          <w:noProof/>
        </w:rPr>
      </w:pPr>
      <w:r w:rsidRPr="005846CF">
        <w:rPr>
          <w:noProof/>
        </w:rPr>
        <w:t xml:space="preserve">Balsam, P. D., Fairhurst, S., &amp; Gallistel, C.R. . (2006). Pavlovian contingencies and temporal information. </w:t>
      </w:r>
      <w:r w:rsidRPr="005846CF">
        <w:rPr>
          <w:i/>
          <w:noProof/>
        </w:rPr>
        <w:t>Journal of Experimental Psychology: Animal Behavior Processes, 32</w:t>
      </w:r>
      <w:r w:rsidRPr="005846CF">
        <w:rPr>
          <w:noProof/>
        </w:rPr>
        <w:t xml:space="preserve">, 284-294. </w:t>
      </w:r>
    </w:p>
    <w:p w14:paraId="388A22B8" w14:textId="61C77501" w:rsidR="005846CF" w:rsidRPr="005846CF" w:rsidRDefault="005846CF" w:rsidP="005846CF">
      <w:pPr>
        <w:pStyle w:val="EndNoteBibliography"/>
        <w:spacing w:after="0"/>
        <w:ind w:left="720" w:hanging="720"/>
        <w:rPr>
          <w:noProof/>
        </w:rPr>
      </w:pPr>
      <w:r w:rsidRPr="005846CF">
        <w:rPr>
          <w:noProof/>
        </w:rPr>
        <w:t xml:space="preserve">Balsam, P.D., &amp; Gallistel, C.R. (2009). Temporal maps and informativeness in associative learning. </w:t>
      </w:r>
      <w:r w:rsidRPr="005846CF">
        <w:rPr>
          <w:i/>
          <w:noProof/>
        </w:rPr>
        <w:t>Trends in Neurosciences, 32</w:t>
      </w:r>
      <w:r w:rsidRPr="005846CF">
        <w:rPr>
          <w:noProof/>
        </w:rPr>
        <w:t>(2), 73-78. doi:</w:t>
      </w:r>
      <w:hyperlink r:id="rId12" w:history="1">
        <w:r w:rsidRPr="005846CF">
          <w:rPr>
            <w:rStyle w:val="Hyperlink"/>
            <w:noProof/>
          </w:rPr>
          <w:t>http://dx.doi.org/10.1016/j.tins.2008.10.004</w:t>
        </w:r>
      </w:hyperlink>
    </w:p>
    <w:p w14:paraId="352DE79A" w14:textId="77777777" w:rsidR="005846CF" w:rsidRPr="005846CF" w:rsidRDefault="005846CF" w:rsidP="005846CF">
      <w:pPr>
        <w:pStyle w:val="EndNoteBibliography"/>
        <w:spacing w:after="0"/>
        <w:ind w:left="720" w:hanging="720"/>
        <w:rPr>
          <w:noProof/>
        </w:rPr>
      </w:pPr>
      <w:r w:rsidRPr="005846CF">
        <w:rPr>
          <w:noProof/>
        </w:rPr>
        <w:t xml:space="preserve">Ward, R. D., Gallistel, C. R., &amp; Balsam, P. D. (2013). It's the information! </w:t>
      </w:r>
      <w:r w:rsidRPr="005846CF">
        <w:rPr>
          <w:i/>
          <w:noProof/>
        </w:rPr>
        <w:t>Behav Processes, 95</w:t>
      </w:r>
      <w:r w:rsidRPr="005846CF">
        <w:rPr>
          <w:noProof/>
        </w:rPr>
        <w:t xml:space="preserve">, 3-7. </w:t>
      </w:r>
    </w:p>
    <w:p w14:paraId="6A8B8A9C" w14:textId="77777777" w:rsidR="005846CF" w:rsidRPr="005846CF" w:rsidRDefault="005846CF" w:rsidP="005846CF">
      <w:pPr>
        <w:pStyle w:val="EndNoteBibliography"/>
        <w:ind w:left="720" w:hanging="720"/>
        <w:rPr>
          <w:noProof/>
        </w:rPr>
      </w:pPr>
      <w:r w:rsidRPr="005846CF">
        <w:rPr>
          <w:noProof/>
        </w:rPr>
        <w:t xml:space="preserve">Ward, R. D., Gallistel, C. R., Jensen, G., Richards, V.L., Fairhurst, S., &amp; Balsam, P.D. (2012). Conditional stimulus informativeness governs conditioned stimulus-unconditioned stimulus associability. </w:t>
      </w:r>
      <w:r w:rsidRPr="005846CF">
        <w:rPr>
          <w:i/>
          <w:noProof/>
        </w:rPr>
        <w:t>Journal of Experimental Psychology:  Animal Behavior Processes, 38</w:t>
      </w:r>
      <w:r w:rsidRPr="005846CF">
        <w:rPr>
          <w:noProof/>
        </w:rPr>
        <w:t>(1), 217-232. doi:10.1037/a0027621</w:t>
      </w:r>
    </w:p>
    <w:p w14:paraId="7B8C0BFE" w14:textId="7D15A7DE" w:rsidR="000477F7" w:rsidRPr="006D5C58" w:rsidRDefault="005846CF" w:rsidP="0060326A">
      <w:pPr>
        <w:spacing w:line="480" w:lineRule="auto"/>
        <w:rPr>
          <w:rFonts w:asciiTheme="majorHAnsi" w:hAnsiTheme="majorHAnsi" w:cstheme="majorHAnsi"/>
          <w:sz w:val="24"/>
          <w:szCs w:val="24"/>
        </w:rPr>
      </w:pPr>
      <w:r>
        <w:rPr>
          <w:rFonts w:asciiTheme="majorHAnsi" w:hAnsiTheme="majorHAnsi" w:cstheme="majorHAnsi"/>
          <w:sz w:val="24"/>
          <w:szCs w:val="24"/>
        </w:rPr>
        <w:fldChar w:fldCharType="end"/>
      </w:r>
    </w:p>
    <w:sectPr w:rsidR="000477F7" w:rsidRPr="006D5C58" w:rsidSect="000519B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host" w:date="2016-08-29T16:07:00Z" w:initials="G">
    <w:p w14:paraId="7289CCCE" w14:textId="77777777" w:rsidR="002030AE" w:rsidRPr="00937F18" w:rsidRDefault="002030AE" w:rsidP="00937F18">
      <w:pPr>
        <w:rPr>
          <w:rFonts w:ascii="Times New Roman" w:eastAsia="Times New Roman" w:hAnsi="Times New Roman" w:cs="Times New Roman"/>
          <w:sz w:val="24"/>
          <w:szCs w:val="24"/>
        </w:rPr>
      </w:pPr>
      <w:r>
        <w:rPr>
          <w:rStyle w:val="CommentReference"/>
        </w:rPr>
        <w:annotationRef/>
      </w:r>
      <w:hyperlink r:id="rId1" w:history="1">
        <w:r w:rsidRPr="00937F18">
          <w:rPr>
            <w:rFonts w:ascii="Times New Roman" w:eastAsia="Times New Roman" w:hAnsi="Times New Roman" w:cs="Times New Roman"/>
            <w:color w:val="0000FF"/>
            <w:sz w:val="24"/>
            <w:szCs w:val="24"/>
            <w:u w:val="single"/>
          </w:rPr>
          <w:t xml:space="preserve">J </w:t>
        </w:r>
        <w:proofErr w:type="spellStart"/>
        <w:r w:rsidRPr="00937F18">
          <w:rPr>
            <w:rFonts w:ascii="Times New Roman" w:eastAsia="Times New Roman" w:hAnsi="Times New Roman" w:cs="Times New Roman"/>
            <w:color w:val="0000FF"/>
            <w:sz w:val="24"/>
            <w:szCs w:val="24"/>
            <w:u w:val="single"/>
          </w:rPr>
          <w:t>Exp</w:t>
        </w:r>
        <w:proofErr w:type="spellEnd"/>
        <w:r w:rsidRPr="00937F18">
          <w:rPr>
            <w:rFonts w:ascii="Times New Roman" w:eastAsia="Times New Roman" w:hAnsi="Times New Roman" w:cs="Times New Roman"/>
            <w:color w:val="0000FF"/>
            <w:sz w:val="24"/>
            <w:szCs w:val="24"/>
            <w:u w:val="single"/>
          </w:rPr>
          <w:t xml:space="preserve"> Anal </w:t>
        </w:r>
        <w:proofErr w:type="spellStart"/>
        <w:r w:rsidRPr="00937F18">
          <w:rPr>
            <w:rFonts w:ascii="Times New Roman" w:eastAsia="Times New Roman" w:hAnsi="Times New Roman" w:cs="Times New Roman"/>
            <w:color w:val="0000FF"/>
            <w:sz w:val="24"/>
            <w:szCs w:val="24"/>
            <w:u w:val="single"/>
          </w:rPr>
          <w:t>Behav</w:t>
        </w:r>
        <w:proofErr w:type="spellEnd"/>
      </w:hyperlink>
      <w:r w:rsidRPr="00937F18">
        <w:rPr>
          <w:rFonts w:ascii="Times New Roman" w:eastAsia="Times New Roman" w:hAnsi="Times New Roman" w:cs="Times New Roman"/>
          <w:sz w:val="24"/>
          <w:szCs w:val="24"/>
        </w:rPr>
        <w:t xml:space="preserve">. 1993 Jul; 60(1): 159–169. </w:t>
      </w:r>
    </w:p>
    <w:p w14:paraId="2B830228" w14:textId="77777777" w:rsidR="002030AE" w:rsidRPr="00937F18" w:rsidRDefault="002030AE" w:rsidP="00937F18">
      <w:pPr>
        <w:spacing w:after="0" w:line="240" w:lineRule="auto"/>
        <w:rPr>
          <w:rFonts w:ascii="Times New Roman" w:eastAsia="Times New Roman" w:hAnsi="Times New Roman" w:cs="Times New Roman"/>
          <w:sz w:val="24"/>
          <w:szCs w:val="24"/>
        </w:rPr>
      </w:pPr>
      <w:proofErr w:type="spellStart"/>
      <w:r w:rsidRPr="00937F18">
        <w:rPr>
          <w:rFonts w:ascii="Times New Roman" w:eastAsia="Times New Roman" w:hAnsi="Times New Roman" w:cs="Times New Roman"/>
          <w:sz w:val="24"/>
          <w:szCs w:val="24"/>
        </w:rPr>
        <w:t>doi</w:t>
      </w:r>
      <w:proofErr w:type="spellEnd"/>
      <w:r w:rsidRPr="00937F18">
        <w:rPr>
          <w:rFonts w:ascii="Times New Roman" w:eastAsia="Times New Roman" w:hAnsi="Times New Roman" w:cs="Times New Roman"/>
          <w:sz w:val="24"/>
          <w:szCs w:val="24"/>
        </w:rPr>
        <w:t xml:space="preserve">:  </w:t>
      </w:r>
      <w:hyperlink r:id="rId2" w:tgtFrame="pmc_ext" w:history="1">
        <w:r w:rsidRPr="00937F18">
          <w:rPr>
            <w:rFonts w:ascii="Times New Roman" w:eastAsia="Times New Roman" w:hAnsi="Times New Roman" w:cs="Times New Roman"/>
            <w:color w:val="0000FF"/>
            <w:sz w:val="24"/>
            <w:szCs w:val="24"/>
            <w:u w:val="single"/>
          </w:rPr>
          <w:t>10.1901/jeab.1993.60-159</w:t>
        </w:r>
      </w:hyperlink>
    </w:p>
    <w:p w14:paraId="5BF69404" w14:textId="77777777" w:rsidR="002030AE" w:rsidRPr="00937F18" w:rsidRDefault="002030AE" w:rsidP="00937F18">
      <w:pPr>
        <w:spacing w:after="0" w:line="240" w:lineRule="auto"/>
        <w:rPr>
          <w:rFonts w:ascii="Times New Roman" w:eastAsia="Times New Roman" w:hAnsi="Times New Roman" w:cs="Times New Roman"/>
          <w:sz w:val="24"/>
          <w:szCs w:val="24"/>
        </w:rPr>
      </w:pPr>
      <w:r w:rsidRPr="00937F18">
        <w:rPr>
          <w:rFonts w:ascii="Times New Roman" w:eastAsia="Times New Roman" w:hAnsi="Times New Roman" w:cs="Times New Roman"/>
          <w:sz w:val="24"/>
          <w:szCs w:val="24"/>
        </w:rPr>
        <w:t>PMCID: PMC1322152</w:t>
      </w:r>
    </w:p>
    <w:p w14:paraId="1D995557" w14:textId="77777777" w:rsidR="002030AE" w:rsidRPr="00937F18" w:rsidRDefault="002030AE" w:rsidP="00937F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7F18">
        <w:rPr>
          <w:rFonts w:ascii="Times New Roman" w:eastAsia="Times New Roman" w:hAnsi="Times New Roman" w:cs="Times New Roman"/>
          <w:b/>
          <w:bCs/>
          <w:kern w:val="36"/>
          <w:sz w:val="48"/>
          <w:szCs w:val="48"/>
        </w:rPr>
        <w:t>Delay reduction: current status.</w:t>
      </w:r>
    </w:p>
    <w:p w14:paraId="1E6BB610" w14:textId="77777777" w:rsidR="002030AE" w:rsidRPr="00937F18" w:rsidRDefault="00C57F1D" w:rsidP="00937F18">
      <w:pPr>
        <w:spacing w:after="0" w:line="240" w:lineRule="auto"/>
        <w:rPr>
          <w:rFonts w:ascii="Times New Roman" w:eastAsia="Times New Roman" w:hAnsi="Times New Roman" w:cs="Times New Roman"/>
          <w:sz w:val="24"/>
          <w:szCs w:val="24"/>
        </w:rPr>
      </w:pPr>
      <w:hyperlink r:id="rId3" w:history="1">
        <w:r w:rsidR="002030AE" w:rsidRPr="00937F18">
          <w:rPr>
            <w:rFonts w:ascii="Times New Roman" w:eastAsia="Times New Roman" w:hAnsi="Times New Roman" w:cs="Times New Roman"/>
            <w:color w:val="0000FF"/>
            <w:sz w:val="24"/>
            <w:szCs w:val="24"/>
            <w:u w:val="single"/>
          </w:rPr>
          <w:t xml:space="preserve">E </w:t>
        </w:r>
        <w:proofErr w:type="spellStart"/>
        <w:r w:rsidR="002030AE" w:rsidRPr="00937F18">
          <w:rPr>
            <w:rFonts w:ascii="Times New Roman" w:eastAsia="Times New Roman" w:hAnsi="Times New Roman" w:cs="Times New Roman"/>
            <w:color w:val="0000FF"/>
            <w:sz w:val="24"/>
            <w:szCs w:val="24"/>
            <w:u w:val="single"/>
          </w:rPr>
          <w:t>Fantino</w:t>
        </w:r>
        <w:proofErr w:type="spellEnd"/>
      </w:hyperlink>
      <w:r w:rsidR="002030AE" w:rsidRPr="00937F18">
        <w:rPr>
          <w:rFonts w:ascii="Times New Roman" w:eastAsia="Times New Roman" w:hAnsi="Times New Roman" w:cs="Times New Roman"/>
          <w:sz w:val="24"/>
          <w:szCs w:val="24"/>
        </w:rPr>
        <w:t xml:space="preserve">, </w:t>
      </w:r>
      <w:hyperlink r:id="rId4" w:history="1">
        <w:r w:rsidR="002030AE" w:rsidRPr="00937F18">
          <w:rPr>
            <w:rFonts w:ascii="Times New Roman" w:eastAsia="Times New Roman" w:hAnsi="Times New Roman" w:cs="Times New Roman"/>
            <w:color w:val="0000FF"/>
            <w:sz w:val="24"/>
            <w:szCs w:val="24"/>
            <w:u w:val="single"/>
          </w:rPr>
          <w:t>R A Preston</w:t>
        </w:r>
      </w:hyperlink>
      <w:r w:rsidR="002030AE" w:rsidRPr="00937F18">
        <w:rPr>
          <w:rFonts w:ascii="Times New Roman" w:eastAsia="Times New Roman" w:hAnsi="Times New Roman" w:cs="Times New Roman"/>
          <w:sz w:val="24"/>
          <w:szCs w:val="24"/>
        </w:rPr>
        <w:t xml:space="preserve">, and </w:t>
      </w:r>
      <w:hyperlink r:id="rId5" w:history="1">
        <w:r w:rsidR="002030AE" w:rsidRPr="00937F18">
          <w:rPr>
            <w:rFonts w:ascii="Times New Roman" w:eastAsia="Times New Roman" w:hAnsi="Times New Roman" w:cs="Times New Roman"/>
            <w:color w:val="0000FF"/>
            <w:sz w:val="24"/>
            <w:szCs w:val="24"/>
            <w:u w:val="single"/>
          </w:rPr>
          <w:t>R Dunn</w:t>
        </w:r>
      </w:hyperlink>
    </w:p>
    <w:p w14:paraId="2BF77A47" w14:textId="501AC5F7" w:rsidR="002030AE" w:rsidRDefault="002030AE">
      <w:pPr>
        <w:pStyle w:val="CommentText"/>
      </w:pPr>
    </w:p>
  </w:comment>
  <w:comment w:id="1" w:author="Ghost" w:date="2016-10-22T14:39:00Z" w:initials="G">
    <w:p w14:paraId="04794CCB" w14:textId="46D22E79" w:rsidR="002030AE" w:rsidRDefault="002030AE">
      <w:pPr>
        <w:pStyle w:val="CommentText"/>
      </w:pPr>
      <w:r>
        <w:rPr>
          <w:rStyle w:val="CommentReference"/>
        </w:rPr>
        <w:annotationRef/>
      </w:r>
      <w:r>
        <w:t>Should this be the other way around if it is information gain</w:t>
      </w:r>
      <w:r w:rsidR="00407CED">
        <w:t xml:space="preserve"> in CS state</w:t>
      </w:r>
      <w:r>
        <w:t>?</w:t>
      </w:r>
    </w:p>
  </w:comment>
  <w:comment w:id="8" w:author="Charles  Gallistel" w:date="2016-08-29T16:07:00Z" w:initials="C ">
    <w:p w14:paraId="17A4D8E1" w14:textId="3ACBF88A" w:rsidR="002030AE" w:rsidRDefault="002030AE" w:rsidP="00A12AD5">
      <w:pPr>
        <w:pStyle w:val="CommentText"/>
      </w:pPr>
      <w:r>
        <w:rPr>
          <w:rStyle w:val="CommentReference"/>
        </w:rPr>
        <w:annotationRef/>
      </w:r>
      <w:r>
        <w:t xml:space="preserve">In making Figure 1, I put USs during the CS even in the inhibitory case, because your wrote that the probability of a US in the presence of the CS was identical in the three protocols.  </w:t>
      </w:r>
    </w:p>
  </w:comment>
  <w:comment w:id="9" w:author="Ghost" w:date="2016-08-29T16:07:00Z" w:initials="G">
    <w:p w14:paraId="3E0AA1FF" w14:textId="02CBB70C" w:rsidR="002030AE" w:rsidRDefault="002030AE">
      <w:pPr>
        <w:pStyle w:val="CommentText"/>
      </w:pPr>
      <w:r>
        <w:rPr>
          <w:rStyle w:val="CommentReference"/>
        </w:rPr>
        <w:annotationRef/>
      </w:r>
      <w:r>
        <w:t xml:space="preserve">I was thinking </w:t>
      </w:r>
      <w:proofErr w:type="gramStart"/>
      <w:r>
        <w:t>of  a</w:t>
      </w:r>
      <w:proofErr w:type="gramEnd"/>
      <w:r>
        <w:t xml:space="preserve"> fourth row identical to the third with no US’s in the CS.    The top three rows used to introduce the protocols and the bottom to illustrate the specific protocol for our experiments.</w:t>
      </w:r>
    </w:p>
  </w:comment>
  <w:comment w:id="24" w:author="Windows User" w:date="2017-10-30T10:00:00Z" w:initials="WU">
    <w:p w14:paraId="4416A79C" w14:textId="1C09AEFB" w:rsidR="002030AE" w:rsidRDefault="002030AE">
      <w:pPr>
        <w:pStyle w:val="CommentText"/>
      </w:pPr>
      <w:r>
        <w:rPr>
          <w:rStyle w:val="CommentReference"/>
        </w:rPr>
        <w:annotationRef/>
      </w:r>
      <w:r>
        <w:t xml:space="preserve">I would feel better about this if we justified it statistically.   </w:t>
      </w:r>
    </w:p>
  </w:comment>
  <w:comment w:id="26" w:author="Windows User" w:date="2017-10-30T10:07:00Z" w:initials="WU">
    <w:p w14:paraId="71934B1B" w14:textId="613B5B57" w:rsidR="002030AE" w:rsidRDefault="002030AE">
      <w:pPr>
        <w:pStyle w:val="CommentText"/>
      </w:pPr>
      <w:r>
        <w:rPr>
          <w:rStyle w:val="CommentReference"/>
        </w:rPr>
        <w:annotationRef/>
      </w:r>
      <w:r>
        <w:t>Compare groups with K-S</w:t>
      </w:r>
    </w:p>
  </w:comment>
  <w:comment w:id="33" w:author="Windows User" w:date="2017-10-29T20:49:00Z" w:initials="WU">
    <w:p w14:paraId="4A323208" w14:textId="64373B97" w:rsidR="002030AE" w:rsidRDefault="002030AE">
      <w:pPr>
        <w:pStyle w:val="CommentText"/>
      </w:pPr>
      <w:r>
        <w:rPr>
          <w:rStyle w:val="CommentReference"/>
        </w:rPr>
        <w:annotationRef/>
      </w:r>
      <w:r>
        <w:t>There is a 4</w:t>
      </w:r>
      <w:r w:rsidRPr="00F1749C">
        <w:rPr>
          <w:vertAlign w:val="superscript"/>
        </w:rPr>
        <w:t>th</w:t>
      </w:r>
      <w:r>
        <w:t xml:space="preserve"> group that got a 10s CS and 30s period without reward to see if the cue had to be present for greater inhibition to develop in the CS-40 group.   It was just like the CS-10 group.   Not sure we need this in the paper.  Let me know if you can think of a reason.</w:t>
      </w:r>
    </w:p>
  </w:comment>
  <w:comment w:id="65" w:author="Windows User" w:date="2018-08-12T15:58:00Z" w:initials="WU">
    <w:p w14:paraId="4E9088A4" w14:textId="6A7860A1" w:rsidR="00AE4540" w:rsidRDefault="00AE4540">
      <w:pPr>
        <w:pStyle w:val="CommentText"/>
      </w:pPr>
      <w:r>
        <w:rPr>
          <w:rStyle w:val="CommentReference"/>
        </w:rPr>
        <w:annotationRef/>
      </w:r>
      <w:r>
        <w:t xml:space="preserve">Check for </w:t>
      </w:r>
      <w:proofErr w:type="spellStart"/>
      <w:r>
        <w:t>post test</w:t>
      </w:r>
      <w:proofErr w:type="spellEnd"/>
      <w:r>
        <w:t xml:space="preserve"> of inhibition</w:t>
      </w:r>
    </w:p>
  </w:comment>
  <w:comment w:id="66" w:author="Windows User" w:date="2017-10-30T10:17:00Z" w:initials="WU">
    <w:p w14:paraId="59FC6902" w14:textId="552C639E" w:rsidR="002030AE" w:rsidRDefault="002030AE">
      <w:pPr>
        <w:pStyle w:val="CommentText"/>
      </w:pPr>
      <w:r>
        <w:rPr>
          <w:rStyle w:val="CommentReference"/>
        </w:rPr>
        <w:annotationRef/>
      </w:r>
      <w:r>
        <w:t xml:space="preserve">KS test on </w:t>
      </w:r>
      <w:proofErr w:type="spellStart"/>
      <w:r>
        <w:t>Acq</w:t>
      </w:r>
      <w:proofErr w:type="spellEnd"/>
    </w:p>
  </w:comment>
  <w:comment w:id="67" w:author="Windows User" w:date="2017-10-30T10:19:00Z" w:initials="WU">
    <w:p w14:paraId="32AB5038" w14:textId="6A8973E7" w:rsidR="002030AE" w:rsidRDefault="002030AE">
      <w:pPr>
        <w:pStyle w:val="CommentText"/>
      </w:pPr>
      <w:r>
        <w:rPr>
          <w:rStyle w:val="CommentReference"/>
        </w:rPr>
        <w:annotationRef/>
      </w:r>
      <w:r>
        <w:t>ANOVA on slopes</w:t>
      </w:r>
    </w:p>
  </w:comment>
  <w:comment w:id="87" w:author="Windows User" w:date="2017-10-30T14:50:00Z" w:initials="WU">
    <w:p w14:paraId="53A78972" w14:textId="6F2C8FA1" w:rsidR="002030AE" w:rsidRDefault="002030AE">
      <w:pPr>
        <w:pStyle w:val="CommentText"/>
      </w:pPr>
      <w:r>
        <w:rPr>
          <w:rStyle w:val="CommentReference"/>
        </w:rPr>
        <w:annotationRef/>
      </w:r>
      <w:r>
        <w:t xml:space="preserve">Looks to me like the criterion might not have worked so well for 30Var compared to the other groups </w:t>
      </w:r>
    </w:p>
  </w:comment>
  <w:comment w:id="88" w:author="Windows User" w:date="2017-10-30T14:49:00Z" w:initials="WU">
    <w:p w14:paraId="6FACC378" w14:textId="47E5BD9A" w:rsidR="002030AE" w:rsidRDefault="002030AE">
      <w:pPr>
        <w:pStyle w:val="CommentText"/>
      </w:pPr>
      <w:r>
        <w:rPr>
          <w:rStyle w:val="CommentReference"/>
        </w:rPr>
        <w:annotationRef/>
      </w:r>
      <w:r>
        <w:t>Need stats to know what to say here.</w:t>
      </w:r>
    </w:p>
  </w:comment>
  <w:comment w:id="95" w:author="Windows User" w:date="2017-10-30T15:22:00Z" w:initials="WU">
    <w:p w14:paraId="494C1120" w14:textId="1C8FBCF2" w:rsidR="002030AE" w:rsidRDefault="002030AE">
      <w:pPr>
        <w:pStyle w:val="CommentText"/>
      </w:pPr>
      <w:r>
        <w:rPr>
          <w:rStyle w:val="CommentReference"/>
        </w:rPr>
        <w:annotationRef/>
      </w:r>
      <w:r>
        <w:t xml:space="preserve">Need </w:t>
      </w:r>
      <w:proofErr w:type="spellStart"/>
      <w:r>
        <w:t>Anova</w:t>
      </w:r>
      <w:proofErr w:type="spellEnd"/>
      <w:r>
        <w:t xml:space="preserve"> on post CP slopes</w:t>
      </w:r>
    </w:p>
  </w:comment>
  <w:comment w:id="96" w:author="Windows User" w:date="2018-08-12T16:33:00Z" w:initials="WU">
    <w:p w14:paraId="317E61C6" w14:textId="1203C97B" w:rsidR="00F71C9F" w:rsidRDefault="00F71C9F">
      <w:pPr>
        <w:pStyle w:val="CommentText"/>
      </w:pPr>
      <w:r>
        <w:rPr>
          <w:rStyle w:val="CommentReference"/>
        </w:rPr>
        <w:annotationRef/>
      </w:r>
      <w:r>
        <w:t>Pit in CS and ITI rates separately</w:t>
      </w:r>
    </w:p>
  </w:comment>
  <w:comment w:id="102" w:author="Windows User" w:date="2017-11-01T22:08:00Z" w:initials="WU">
    <w:p w14:paraId="3FE45FC7" w14:textId="14101A37" w:rsidR="006A3AFD" w:rsidRDefault="006A3AFD">
      <w:pPr>
        <w:pStyle w:val="CommentText"/>
      </w:pPr>
      <w:r>
        <w:rPr>
          <w:rStyle w:val="CommentReference"/>
        </w:rPr>
        <w:annotationRef/>
      </w:r>
      <w:r>
        <w:t>This is going to be very hard to follow.  We should think of how to make it easier.</w:t>
      </w:r>
    </w:p>
  </w:comment>
  <w:comment w:id="106" w:author="Windows User" w:date="2017-10-30T15:22:00Z" w:initials="WU">
    <w:p w14:paraId="600091D0" w14:textId="77777777" w:rsidR="00846C87" w:rsidRDefault="00846C87" w:rsidP="00846C87">
      <w:pPr>
        <w:pStyle w:val="CommentText"/>
      </w:pPr>
      <w:r>
        <w:rPr>
          <w:rStyle w:val="CommentReference"/>
        </w:rPr>
        <w:annotationRef/>
      </w:r>
      <w:r>
        <w:t xml:space="preserve">Need </w:t>
      </w:r>
      <w:proofErr w:type="spellStart"/>
      <w:r>
        <w:t>Anova</w:t>
      </w:r>
      <w:proofErr w:type="spellEnd"/>
      <w:r>
        <w:t xml:space="preserve"> on post CP slopes</w:t>
      </w:r>
    </w:p>
  </w:comment>
  <w:comment w:id="109" w:author="Windows User" w:date="2017-11-01T22:08:00Z" w:initials="WU">
    <w:p w14:paraId="553D6E37" w14:textId="77777777" w:rsidR="00FF354E" w:rsidRDefault="00FF354E" w:rsidP="00FF354E">
      <w:pPr>
        <w:pStyle w:val="CommentText"/>
      </w:pPr>
      <w:r>
        <w:rPr>
          <w:rStyle w:val="CommentReference"/>
        </w:rPr>
        <w:annotationRef/>
      </w:r>
      <w:r>
        <w:t>This is going to be very hard to follow.  We should think of how to make it easier.</w:t>
      </w:r>
    </w:p>
  </w:comment>
  <w:comment w:id="112" w:author="Windows User" w:date="2019-08-30T20:21:00Z" w:initials="WU">
    <w:p w14:paraId="4A290D18" w14:textId="23E81BFA" w:rsidR="00DB3EF8" w:rsidRDefault="00DB3EF8">
      <w:pPr>
        <w:pStyle w:val="CommentText"/>
      </w:pPr>
      <w:r>
        <w:rPr>
          <w:rStyle w:val="CommentReference"/>
        </w:rPr>
        <w:annotationRef/>
      </w:r>
    </w:p>
  </w:comment>
  <w:comment w:id="113" w:author="Windows User" w:date="2019-08-30T20:21:00Z" w:initials="WU">
    <w:p w14:paraId="20C249E5" w14:textId="4E401C7D" w:rsidR="00DB3EF8" w:rsidRDefault="00DB3EF8">
      <w:pPr>
        <w:pStyle w:val="CommentText"/>
      </w:pPr>
      <w:r>
        <w:rPr>
          <w:rStyle w:val="CommentReference"/>
        </w:rPr>
        <w:annotationRef/>
      </w:r>
      <w:r>
        <w:t>Check why this</w:t>
      </w:r>
    </w:p>
  </w:comment>
  <w:comment w:id="114" w:author="Windows User" w:date="2019-08-30T20:21:00Z" w:initials="WU">
    <w:p w14:paraId="0C91D376" w14:textId="516A14E2" w:rsidR="00DB3EF8" w:rsidRDefault="00DB3EF8">
      <w:pPr>
        <w:pStyle w:val="CommentText"/>
      </w:pPr>
      <w:r>
        <w:rPr>
          <w:rStyle w:val="CommentReference"/>
        </w:rPr>
        <w:annotationRef/>
      </w:r>
    </w:p>
  </w:comment>
  <w:comment w:id="116" w:author="Windows User" w:date="2017-10-30T15:22:00Z" w:initials="WU">
    <w:p w14:paraId="30BA1E9B" w14:textId="77777777" w:rsidR="00FF354E" w:rsidRDefault="00FF354E" w:rsidP="00FF354E">
      <w:pPr>
        <w:pStyle w:val="CommentText"/>
      </w:pPr>
      <w:r>
        <w:rPr>
          <w:rStyle w:val="CommentReference"/>
        </w:rPr>
        <w:annotationRef/>
      </w:r>
      <w:r>
        <w:t xml:space="preserve">Need </w:t>
      </w:r>
      <w:proofErr w:type="spellStart"/>
      <w:r>
        <w:t>Anova</w:t>
      </w:r>
      <w:proofErr w:type="spellEnd"/>
      <w:r>
        <w:t xml:space="preserve"> on post CP slopes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F77A47" w15:done="0"/>
  <w15:commentEx w15:paraId="04794CCB" w15:done="0"/>
  <w15:commentEx w15:paraId="17A4D8E1" w15:done="0"/>
  <w15:commentEx w15:paraId="3E0AA1FF" w15:done="0"/>
  <w15:commentEx w15:paraId="4416A79C" w15:done="0"/>
  <w15:commentEx w15:paraId="71934B1B" w15:done="0"/>
  <w15:commentEx w15:paraId="4A323208" w15:done="0"/>
  <w15:commentEx w15:paraId="4E9088A4" w15:done="0"/>
  <w15:commentEx w15:paraId="59FC6902" w15:done="0"/>
  <w15:commentEx w15:paraId="32AB5038" w15:done="0"/>
  <w15:commentEx w15:paraId="53A78972" w15:done="0"/>
  <w15:commentEx w15:paraId="6FACC378" w15:done="0"/>
  <w15:commentEx w15:paraId="494C1120" w15:done="0"/>
  <w15:commentEx w15:paraId="317E61C6" w15:done="0"/>
  <w15:commentEx w15:paraId="3FE45FC7" w15:done="0"/>
  <w15:commentEx w15:paraId="600091D0" w15:done="0"/>
  <w15:commentEx w15:paraId="553D6E37" w15:done="0"/>
  <w15:commentEx w15:paraId="4A290D18" w15:done="0"/>
  <w15:commentEx w15:paraId="20C249E5" w15:paraIdParent="4A290D18" w15:done="0"/>
  <w15:commentEx w15:paraId="0C91D376" w15:paraIdParent="4A290D18" w15:done="0"/>
  <w15:commentEx w15:paraId="30BA1E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F77A47" w16cid:durableId="20543D90"/>
  <w16cid:commentId w16cid:paraId="04794CCB" w16cid:durableId="20543D91"/>
  <w16cid:commentId w16cid:paraId="17A4D8E1" w16cid:durableId="20543D92"/>
  <w16cid:commentId w16cid:paraId="3E0AA1FF" w16cid:durableId="20543D93"/>
  <w16cid:commentId w16cid:paraId="4416A79C" w16cid:durableId="20543D94"/>
  <w16cid:commentId w16cid:paraId="71934B1B" w16cid:durableId="20543D95"/>
  <w16cid:commentId w16cid:paraId="4A323208" w16cid:durableId="20543D96"/>
  <w16cid:commentId w16cid:paraId="4E9088A4" w16cid:durableId="20543D97"/>
  <w16cid:commentId w16cid:paraId="59FC6902" w16cid:durableId="20543D98"/>
  <w16cid:commentId w16cid:paraId="32AB5038" w16cid:durableId="20543D99"/>
  <w16cid:commentId w16cid:paraId="53A78972" w16cid:durableId="20543D9A"/>
  <w16cid:commentId w16cid:paraId="6FACC378" w16cid:durableId="20543D9B"/>
  <w16cid:commentId w16cid:paraId="494C1120" w16cid:durableId="20543D9C"/>
  <w16cid:commentId w16cid:paraId="317E61C6" w16cid:durableId="20543D9D"/>
  <w16cid:commentId w16cid:paraId="3FE45FC7" w16cid:durableId="20543D9E"/>
  <w16cid:commentId w16cid:paraId="600091D0" w16cid:durableId="20543D9F"/>
  <w16cid:commentId w16cid:paraId="553D6E37" w16cid:durableId="20543DA0"/>
  <w16cid:commentId w16cid:paraId="30BA1E9B" w16cid:durableId="20543D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00000003" w:usb1="00000000" w:usb2="00000000" w:usb3="00000000" w:csb0="00000003" w:csb1="00000000"/>
  </w:font>
  <w:font w:name="Times">
    <w:panose1 w:val="02020603050405020304"/>
    <w:charset w:val="00"/>
    <w:family w:val="auto"/>
    <w:pitch w:val="variable"/>
    <w:sig w:usb0="E00002FF" w:usb1="5000205A" w:usb2="00000000" w:usb3="00000000" w:csb0="0000019F" w:csb1="00000000"/>
  </w:font>
  <w:font w:name="Lucida Grande">
    <w:altName w:val="Arial"/>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F5BB7"/>
    <w:multiLevelType w:val="hybridMultilevel"/>
    <w:tmpl w:val="8CA0477E"/>
    <w:lvl w:ilvl="0" w:tplc="1D00DE26">
      <w:start w:val="1"/>
      <w:numFmt w:val="decimal"/>
      <w:pStyle w:val="Q"/>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full name&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aaa999r8se0xoe2rzlvsepae0vdt0zsef2v&quot;&gt;Randy&amp;apos;s&lt;record-ids&gt;&lt;item&gt;7594&lt;/item&gt;&lt;item&gt;8102&lt;/item&gt;&lt;item&gt;8621&lt;/item&gt;&lt;item&gt;9442&lt;/item&gt;&lt;item&gt;9888&lt;/item&gt;&lt;/record-ids&gt;&lt;/item&gt;&lt;/Libraries&gt;"/>
  </w:docVars>
  <w:rsids>
    <w:rsidRoot w:val="00A12AD5"/>
    <w:rsid w:val="00006944"/>
    <w:rsid w:val="000179D6"/>
    <w:rsid w:val="0002274B"/>
    <w:rsid w:val="00033E40"/>
    <w:rsid w:val="00035880"/>
    <w:rsid w:val="000477F7"/>
    <w:rsid w:val="00050799"/>
    <w:rsid w:val="00050B15"/>
    <w:rsid w:val="000519B7"/>
    <w:rsid w:val="00056894"/>
    <w:rsid w:val="00057B04"/>
    <w:rsid w:val="000647A1"/>
    <w:rsid w:val="00072FA5"/>
    <w:rsid w:val="00083189"/>
    <w:rsid w:val="000A0611"/>
    <w:rsid w:val="000A5A22"/>
    <w:rsid w:val="000A6E77"/>
    <w:rsid w:val="000B1E75"/>
    <w:rsid w:val="000B2B68"/>
    <w:rsid w:val="000B32DA"/>
    <w:rsid w:val="000C28DA"/>
    <w:rsid w:val="000E31F4"/>
    <w:rsid w:val="000F1165"/>
    <w:rsid w:val="000F67AE"/>
    <w:rsid w:val="0014730A"/>
    <w:rsid w:val="00180C1C"/>
    <w:rsid w:val="00185F1E"/>
    <w:rsid w:val="001876F5"/>
    <w:rsid w:val="001A2092"/>
    <w:rsid w:val="001B417C"/>
    <w:rsid w:val="001C793E"/>
    <w:rsid w:val="001D1820"/>
    <w:rsid w:val="001E0393"/>
    <w:rsid w:val="001E1E2A"/>
    <w:rsid w:val="002030AE"/>
    <w:rsid w:val="0020316F"/>
    <w:rsid w:val="00221403"/>
    <w:rsid w:val="00223914"/>
    <w:rsid w:val="00236271"/>
    <w:rsid w:val="00236C32"/>
    <w:rsid w:val="002471EC"/>
    <w:rsid w:val="00250431"/>
    <w:rsid w:val="00252C2C"/>
    <w:rsid w:val="002553EE"/>
    <w:rsid w:val="0027450C"/>
    <w:rsid w:val="002A70E9"/>
    <w:rsid w:val="002B4108"/>
    <w:rsid w:val="002D1940"/>
    <w:rsid w:val="002D55C1"/>
    <w:rsid w:val="002E0E50"/>
    <w:rsid w:val="002E6D84"/>
    <w:rsid w:val="00301C24"/>
    <w:rsid w:val="00305C15"/>
    <w:rsid w:val="00320238"/>
    <w:rsid w:val="00332E1E"/>
    <w:rsid w:val="00353FB0"/>
    <w:rsid w:val="00362B8E"/>
    <w:rsid w:val="003631F9"/>
    <w:rsid w:val="003B7B5E"/>
    <w:rsid w:val="003C1203"/>
    <w:rsid w:val="003C4276"/>
    <w:rsid w:val="00407CED"/>
    <w:rsid w:val="00434451"/>
    <w:rsid w:val="00445A84"/>
    <w:rsid w:val="00484161"/>
    <w:rsid w:val="00495A04"/>
    <w:rsid w:val="004A0579"/>
    <w:rsid w:val="004A43B8"/>
    <w:rsid w:val="004B50A1"/>
    <w:rsid w:val="004B79CC"/>
    <w:rsid w:val="00516A34"/>
    <w:rsid w:val="00525354"/>
    <w:rsid w:val="00527B77"/>
    <w:rsid w:val="00527F66"/>
    <w:rsid w:val="00563589"/>
    <w:rsid w:val="00565AE5"/>
    <w:rsid w:val="0057756D"/>
    <w:rsid w:val="005846CF"/>
    <w:rsid w:val="005B4317"/>
    <w:rsid w:val="005C1DF1"/>
    <w:rsid w:val="005C5D58"/>
    <w:rsid w:val="005F5247"/>
    <w:rsid w:val="005F6338"/>
    <w:rsid w:val="0060326A"/>
    <w:rsid w:val="00603C2A"/>
    <w:rsid w:val="00617D42"/>
    <w:rsid w:val="00633683"/>
    <w:rsid w:val="006418FA"/>
    <w:rsid w:val="0065542C"/>
    <w:rsid w:val="006606C4"/>
    <w:rsid w:val="0066165F"/>
    <w:rsid w:val="0066701F"/>
    <w:rsid w:val="00671C78"/>
    <w:rsid w:val="006838C5"/>
    <w:rsid w:val="00685D8D"/>
    <w:rsid w:val="00690902"/>
    <w:rsid w:val="00696253"/>
    <w:rsid w:val="006A0285"/>
    <w:rsid w:val="006A0B43"/>
    <w:rsid w:val="006A3AFD"/>
    <w:rsid w:val="006A61FA"/>
    <w:rsid w:val="006B4BD7"/>
    <w:rsid w:val="006D5C58"/>
    <w:rsid w:val="006E0621"/>
    <w:rsid w:val="006E0675"/>
    <w:rsid w:val="006E4B82"/>
    <w:rsid w:val="006E7BC8"/>
    <w:rsid w:val="007330C9"/>
    <w:rsid w:val="007572B0"/>
    <w:rsid w:val="007844E2"/>
    <w:rsid w:val="00784C2E"/>
    <w:rsid w:val="007A403A"/>
    <w:rsid w:val="007B5B65"/>
    <w:rsid w:val="007B7217"/>
    <w:rsid w:val="007C6936"/>
    <w:rsid w:val="007D0A9E"/>
    <w:rsid w:val="007F44A5"/>
    <w:rsid w:val="007F503A"/>
    <w:rsid w:val="00810ED4"/>
    <w:rsid w:val="00817123"/>
    <w:rsid w:val="008337AD"/>
    <w:rsid w:val="00846C87"/>
    <w:rsid w:val="008471FE"/>
    <w:rsid w:val="008476FA"/>
    <w:rsid w:val="008513D1"/>
    <w:rsid w:val="00853FD4"/>
    <w:rsid w:val="008767C1"/>
    <w:rsid w:val="008839C3"/>
    <w:rsid w:val="008A1530"/>
    <w:rsid w:val="008A7E80"/>
    <w:rsid w:val="008B2A5F"/>
    <w:rsid w:val="008B2BCF"/>
    <w:rsid w:val="008C4295"/>
    <w:rsid w:val="008F665F"/>
    <w:rsid w:val="009011F0"/>
    <w:rsid w:val="009056B7"/>
    <w:rsid w:val="0090645F"/>
    <w:rsid w:val="009074D2"/>
    <w:rsid w:val="00937F18"/>
    <w:rsid w:val="00947F3E"/>
    <w:rsid w:val="0096523A"/>
    <w:rsid w:val="00966777"/>
    <w:rsid w:val="00967876"/>
    <w:rsid w:val="00987822"/>
    <w:rsid w:val="0099160F"/>
    <w:rsid w:val="009939F7"/>
    <w:rsid w:val="009964B9"/>
    <w:rsid w:val="009A5D2B"/>
    <w:rsid w:val="009B7AB9"/>
    <w:rsid w:val="009C555A"/>
    <w:rsid w:val="009C6134"/>
    <w:rsid w:val="009D00A4"/>
    <w:rsid w:val="009F768C"/>
    <w:rsid w:val="00A032C1"/>
    <w:rsid w:val="00A05DED"/>
    <w:rsid w:val="00A12AD5"/>
    <w:rsid w:val="00A21E12"/>
    <w:rsid w:val="00A332C2"/>
    <w:rsid w:val="00A33A85"/>
    <w:rsid w:val="00A43BD3"/>
    <w:rsid w:val="00A53B62"/>
    <w:rsid w:val="00A63C59"/>
    <w:rsid w:val="00A705E1"/>
    <w:rsid w:val="00A739FF"/>
    <w:rsid w:val="00A80AD1"/>
    <w:rsid w:val="00AA4C61"/>
    <w:rsid w:val="00AA736B"/>
    <w:rsid w:val="00AB474F"/>
    <w:rsid w:val="00AE114D"/>
    <w:rsid w:val="00AE4540"/>
    <w:rsid w:val="00B00E0B"/>
    <w:rsid w:val="00B04C1B"/>
    <w:rsid w:val="00B1564F"/>
    <w:rsid w:val="00B2047C"/>
    <w:rsid w:val="00B27A80"/>
    <w:rsid w:val="00B40679"/>
    <w:rsid w:val="00B41D19"/>
    <w:rsid w:val="00B430E8"/>
    <w:rsid w:val="00B51174"/>
    <w:rsid w:val="00B64B36"/>
    <w:rsid w:val="00B81490"/>
    <w:rsid w:val="00BB31A5"/>
    <w:rsid w:val="00BC23BD"/>
    <w:rsid w:val="00BC2D58"/>
    <w:rsid w:val="00BC7231"/>
    <w:rsid w:val="00BD76A9"/>
    <w:rsid w:val="00BE4E9D"/>
    <w:rsid w:val="00C0507B"/>
    <w:rsid w:val="00C3364F"/>
    <w:rsid w:val="00C54F15"/>
    <w:rsid w:val="00C57F1D"/>
    <w:rsid w:val="00C64514"/>
    <w:rsid w:val="00C7001C"/>
    <w:rsid w:val="00CB58AC"/>
    <w:rsid w:val="00CB7BBC"/>
    <w:rsid w:val="00CE4D19"/>
    <w:rsid w:val="00D00F26"/>
    <w:rsid w:val="00D22360"/>
    <w:rsid w:val="00D23C01"/>
    <w:rsid w:val="00D352A5"/>
    <w:rsid w:val="00D478AA"/>
    <w:rsid w:val="00D51F50"/>
    <w:rsid w:val="00D53D0E"/>
    <w:rsid w:val="00D623FD"/>
    <w:rsid w:val="00D70841"/>
    <w:rsid w:val="00DB3EF8"/>
    <w:rsid w:val="00DD2D5D"/>
    <w:rsid w:val="00DD4E4E"/>
    <w:rsid w:val="00DE624C"/>
    <w:rsid w:val="00E119E6"/>
    <w:rsid w:val="00E34C13"/>
    <w:rsid w:val="00E57E42"/>
    <w:rsid w:val="00E65001"/>
    <w:rsid w:val="00E70EE4"/>
    <w:rsid w:val="00E7745D"/>
    <w:rsid w:val="00E93C97"/>
    <w:rsid w:val="00EA6BF7"/>
    <w:rsid w:val="00EB10A4"/>
    <w:rsid w:val="00EB13F3"/>
    <w:rsid w:val="00EB30F8"/>
    <w:rsid w:val="00EC681F"/>
    <w:rsid w:val="00ED4E42"/>
    <w:rsid w:val="00ED6CC2"/>
    <w:rsid w:val="00EE36E6"/>
    <w:rsid w:val="00EF0381"/>
    <w:rsid w:val="00F16F14"/>
    <w:rsid w:val="00F1749C"/>
    <w:rsid w:val="00F23327"/>
    <w:rsid w:val="00F23679"/>
    <w:rsid w:val="00F2370F"/>
    <w:rsid w:val="00F3236E"/>
    <w:rsid w:val="00F32A5C"/>
    <w:rsid w:val="00F3624B"/>
    <w:rsid w:val="00F4250F"/>
    <w:rsid w:val="00F43E2A"/>
    <w:rsid w:val="00F62D5A"/>
    <w:rsid w:val="00F65A83"/>
    <w:rsid w:val="00F71C9F"/>
    <w:rsid w:val="00F8624C"/>
    <w:rsid w:val="00F87683"/>
    <w:rsid w:val="00FA1C41"/>
    <w:rsid w:val="00FB0214"/>
    <w:rsid w:val="00FB7271"/>
    <w:rsid w:val="00FC00DF"/>
    <w:rsid w:val="00FC1815"/>
    <w:rsid w:val="00FC6C8E"/>
    <w:rsid w:val="00FD0E5B"/>
    <w:rsid w:val="00FF0D87"/>
    <w:rsid w:val="00FF354E"/>
    <w:rsid w:val="00FF3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16D63"/>
  <w15:docId w15:val="{F2884EA3-BC7D-4343-ACD8-AD1B9449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AD5"/>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autoRedefine/>
    <w:qFormat/>
    <w:rsid w:val="00E34C13"/>
    <w:pPr>
      <w:spacing w:before="240" w:after="0" w:line="240" w:lineRule="auto"/>
      <w:ind w:firstLine="360"/>
    </w:pPr>
    <w:rPr>
      <w:rFonts w:eastAsiaTheme="minorEastAsia"/>
      <w:sz w:val="24"/>
      <w:szCs w:val="24"/>
    </w:rPr>
  </w:style>
  <w:style w:type="paragraph" w:customStyle="1" w:styleId="p1">
    <w:name w:val="p1"/>
    <w:basedOn w:val="NormalIndent"/>
    <w:rsid w:val="00C64514"/>
    <w:pPr>
      <w:spacing w:before="120"/>
      <w:ind w:left="0"/>
    </w:pPr>
    <w:rPr>
      <w:rFonts w:ascii="Palatino" w:eastAsia="Times" w:hAnsi="Palatino" w:cs="Times New Roman"/>
    </w:rPr>
  </w:style>
  <w:style w:type="paragraph" w:customStyle="1" w:styleId="L3">
    <w:name w:val="L3"/>
    <w:basedOn w:val="Normal"/>
    <w:autoRedefine/>
    <w:qFormat/>
    <w:rsid w:val="005B4317"/>
    <w:pPr>
      <w:spacing w:after="0" w:line="240" w:lineRule="auto"/>
      <w:ind w:left="720"/>
    </w:pPr>
    <w:rPr>
      <w:rFonts w:eastAsiaTheme="minorEastAsia"/>
      <w:sz w:val="24"/>
      <w:szCs w:val="24"/>
    </w:rPr>
  </w:style>
  <w:style w:type="paragraph" w:customStyle="1" w:styleId="L2">
    <w:name w:val="L2"/>
    <w:basedOn w:val="Normal"/>
    <w:next w:val="L3"/>
    <w:autoRedefine/>
    <w:qFormat/>
    <w:rsid w:val="005B4317"/>
    <w:pPr>
      <w:spacing w:before="120" w:after="0" w:line="240" w:lineRule="auto"/>
      <w:ind w:left="547" w:hanging="187"/>
    </w:pPr>
    <w:rPr>
      <w:rFonts w:eastAsiaTheme="minorEastAsia"/>
      <w:sz w:val="24"/>
      <w:szCs w:val="24"/>
    </w:rPr>
  </w:style>
  <w:style w:type="paragraph" w:customStyle="1" w:styleId="Q">
    <w:name w:val="Q"/>
    <w:basedOn w:val="ListParagraph"/>
    <w:autoRedefine/>
    <w:qFormat/>
    <w:rsid w:val="00516A34"/>
    <w:pPr>
      <w:numPr>
        <w:numId w:val="1"/>
      </w:numPr>
      <w:spacing w:before="120"/>
    </w:pPr>
  </w:style>
  <w:style w:type="paragraph" w:styleId="ListParagraph">
    <w:name w:val="List Paragraph"/>
    <w:basedOn w:val="Normal"/>
    <w:uiPriority w:val="34"/>
    <w:qFormat/>
    <w:rsid w:val="00516A34"/>
    <w:pPr>
      <w:spacing w:after="0" w:line="240" w:lineRule="auto"/>
      <w:ind w:left="720"/>
      <w:contextualSpacing/>
    </w:pPr>
    <w:rPr>
      <w:rFonts w:eastAsiaTheme="minorEastAsia"/>
      <w:sz w:val="24"/>
      <w:szCs w:val="24"/>
    </w:rPr>
  </w:style>
  <w:style w:type="paragraph" w:styleId="NormalIndent">
    <w:name w:val="Normal Indent"/>
    <w:basedOn w:val="Normal"/>
    <w:uiPriority w:val="99"/>
    <w:semiHidden/>
    <w:unhideWhenUsed/>
    <w:rsid w:val="00C64514"/>
    <w:pPr>
      <w:spacing w:after="0" w:line="240" w:lineRule="auto"/>
      <w:ind w:left="720"/>
    </w:pPr>
    <w:rPr>
      <w:rFonts w:eastAsiaTheme="minorEastAsia"/>
      <w:sz w:val="24"/>
      <w:szCs w:val="24"/>
    </w:rPr>
  </w:style>
  <w:style w:type="character" w:styleId="CommentReference">
    <w:name w:val="annotation reference"/>
    <w:basedOn w:val="DefaultParagraphFont"/>
    <w:uiPriority w:val="99"/>
    <w:semiHidden/>
    <w:unhideWhenUsed/>
    <w:rsid w:val="00A12AD5"/>
    <w:rPr>
      <w:sz w:val="18"/>
      <w:szCs w:val="18"/>
    </w:rPr>
  </w:style>
  <w:style w:type="paragraph" w:styleId="CommentText">
    <w:name w:val="annotation text"/>
    <w:basedOn w:val="Normal"/>
    <w:link w:val="CommentTextChar"/>
    <w:uiPriority w:val="99"/>
    <w:semiHidden/>
    <w:unhideWhenUsed/>
    <w:rsid w:val="00A12AD5"/>
    <w:pPr>
      <w:spacing w:line="240" w:lineRule="auto"/>
    </w:pPr>
    <w:rPr>
      <w:sz w:val="24"/>
      <w:szCs w:val="24"/>
    </w:rPr>
  </w:style>
  <w:style w:type="character" w:customStyle="1" w:styleId="CommentTextChar">
    <w:name w:val="Comment Text Char"/>
    <w:basedOn w:val="DefaultParagraphFont"/>
    <w:link w:val="CommentText"/>
    <w:uiPriority w:val="99"/>
    <w:semiHidden/>
    <w:rsid w:val="00A12AD5"/>
    <w:rPr>
      <w:rFonts w:eastAsiaTheme="minorHAnsi"/>
    </w:rPr>
  </w:style>
  <w:style w:type="paragraph" w:styleId="BalloonText">
    <w:name w:val="Balloon Text"/>
    <w:basedOn w:val="Normal"/>
    <w:link w:val="BalloonTextChar"/>
    <w:uiPriority w:val="99"/>
    <w:semiHidden/>
    <w:unhideWhenUsed/>
    <w:rsid w:val="00A12A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2AD5"/>
    <w:rPr>
      <w:rFonts w:ascii="Lucida Grande" w:eastAsiaTheme="minorHAnsi"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EF0381"/>
    <w:rPr>
      <w:b/>
      <w:bCs/>
      <w:sz w:val="20"/>
      <w:szCs w:val="20"/>
    </w:rPr>
  </w:style>
  <w:style w:type="character" w:customStyle="1" w:styleId="CommentSubjectChar">
    <w:name w:val="Comment Subject Char"/>
    <w:basedOn w:val="CommentTextChar"/>
    <w:link w:val="CommentSubject"/>
    <w:uiPriority w:val="99"/>
    <w:semiHidden/>
    <w:rsid w:val="00EF0381"/>
    <w:rPr>
      <w:rFonts w:eastAsiaTheme="minorHAnsi"/>
      <w:b/>
      <w:bCs/>
      <w:sz w:val="20"/>
      <w:szCs w:val="20"/>
    </w:rPr>
  </w:style>
  <w:style w:type="paragraph" w:customStyle="1" w:styleId="EndNoteBibliographyTitle">
    <w:name w:val="EndNote Bibliography Title"/>
    <w:basedOn w:val="Normal"/>
    <w:link w:val="EndNoteBibliographyTitleChar"/>
    <w:rsid w:val="005846CF"/>
    <w:pPr>
      <w:spacing w:after="0"/>
      <w:jc w:val="center"/>
    </w:pPr>
    <w:rPr>
      <w:rFonts w:ascii="Cambria" w:hAnsi="Cambria"/>
    </w:rPr>
  </w:style>
  <w:style w:type="character" w:customStyle="1" w:styleId="EndNoteBibliographyTitleChar">
    <w:name w:val="EndNote Bibliography Title Char"/>
    <w:basedOn w:val="DefaultParagraphFont"/>
    <w:link w:val="EndNoteBibliographyTitle"/>
    <w:rsid w:val="005846CF"/>
    <w:rPr>
      <w:rFonts w:ascii="Cambria" w:eastAsiaTheme="minorHAnsi" w:hAnsi="Cambria"/>
      <w:sz w:val="22"/>
      <w:szCs w:val="22"/>
    </w:rPr>
  </w:style>
  <w:style w:type="paragraph" w:customStyle="1" w:styleId="EndNoteBibliography">
    <w:name w:val="EndNote Bibliography"/>
    <w:basedOn w:val="Normal"/>
    <w:link w:val="EndNoteBibliographyChar"/>
    <w:rsid w:val="005846CF"/>
    <w:pPr>
      <w:spacing w:line="240" w:lineRule="auto"/>
    </w:pPr>
    <w:rPr>
      <w:rFonts w:ascii="Cambria" w:hAnsi="Cambria"/>
    </w:rPr>
  </w:style>
  <w:style w:type="character" w:customStyle="1" w:styleId="EndNoteBibliographyChar">
    <w:name w:val="EndNote Bibliography Char"/>
    <w:basedOn w:val="DefaultParagraphFont"/>
    <w:link w:val="EndNoteBibliography"/>
    <w:rsid w:val="005846CF"/>
    <w:rPr>
      <w:rFonts w:ascii="Cambria" w:eastAsiaTheme="minorHAnsi" w:hAnsi="Cambria"/>
      <w:sz w:val="22"/>
      <w:szCs w:val="22"/>
    </w:rPr>
  </w:style>
  <w:style w:type="character" w:styleId="Hyperlink">
    <w:name w:val="Hyperlink"/>
    <w:basedOn w:val="DefaultParagraphFont"/>
    <w:uiPriority w:val="99"/>
    <w:unhideWhenUsed/>
    <w:rsid w:val="005846CF"/>
    <w:rPr>
      <w:color w:val="0000FF" w:themeColor="hyperlink"/>
      <w:u w:val="single"/>
    </w:rPr>
  </w:style>
  <w:style w:type="character" w:customStyle="1" w:styleId="UnresolvedMention">
    <w:name w:val="Unresolved Mention"/>
    <w:basedOn w:val="DefaultParagraphFont"/>
    <w:uiPriority w:val="99"/>
    <w:semiHidden/>
    <w:unhideWhenUsed/>
    <w:rsid w:val="00584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207202">
      <w:bodyDiv w:val="1"/>
      <w:marLeft w:val="0"/>
      <w:marRight w:val="0"/>
      <w:marTop w:val="0"/>
      <w:marBottom w:val="0"/>
      <w:divBdr>
        <w:top w:val="none" w:sz="0" w:space="0" w:color="auto"/>
        <w:left w:val="none" w:sz="0" w:space="0" w:color="auto"/>
        <w:bottom w:val="none" w:sz="0" w:space="0" w:color="auto"/>
        <w:right w:val="none" w:sz="0" w:space="0" w:color="auto"/>
      </w:divBdr>
      <w:divsChild>
        <w:div w:id="224801543">
          <w:marLeft w:val="0"/>
          <w:marRight w:val="0"/>
          <w:marTop w:val="0"/>
          <w:marBottom w:val="0"/>
          <w:divBdr>
            <w:top w:val="none" w:sz="0" w:space="0" w:color="auto"/>
            <w:left w:val="none" w:sz="0" w:space="0" w:color="auto"/>
            <w:bottom w:val="none" w:sz="0" w:space="0" w:color="auto"/>
            <w:right w:val="none" w:sz="0" w:space="0" w:color="auto"/>
          </w:divBdr>
          <w:divsChild>
            <w:div w:id="1452281941">
              <w:marLeft w:val="0"/>
              <w:marRight w:val="0"/>
              <w:marTop w:val="0"/>
              <w:marBottom w:val="0"/>
              <w:divBdr>
                <w:top w:val="none" w:sz="0" w:space="0" w:color="auto"/>
                <w:left w:val="none" w:sz="0" w:space="0" w:color="auto"/>
                <w:bottom w:val="none" w:sz="0" w:space="0" w:color="auto"/>
                <w:right w:val="none" w:sz="0" w:space="0" w:color="auto"/>
              </w:divBdr>
              <w:divsChild>
                <w:div w:id="358429815">
                  <w:marLeft w:val="0"/>
                  <w:marRight w:val="0"/>
                  <w:marTop w:val="0"/>
                  <w:marBottom w:val="0"/>
                  <w:divBdr>
                    <w:top w:val="none" w:sz="0" w:space="0" w:color="auto"/>
                    <w:left w:val="none" w:sz="0" w:space="0" w:color="auto"/>
                    <w:bottom w:val="none" w:sz="0" w:space="0" w:color="auto"/>
                    <w:right w:val="none" w:sz="0" w:space="0" w:color="auto"/>
                  </w:divBdr>
                  <w:divsChild>
                    <w:div w:id="1447843903">
                      <w:marLeft w:val="0"/>
                      <w:marRight w:val="0"/>
                      <w:marTop w:val="0"/>
                      <w:marBottom w:val="0"/>
                      <w:divBdr>
                        <w:top w:val="none" w:sz="0" w:space="0" w:color="auto"/>
                        <w:left w:val="none" w:sz="0" w:space="0" w:color="auto"/>
                        <w:bottom w:val="none" w:sz="0" w:space="0" w:color="auto"/>
                        <w:right w:val="none" w:sz="0" w:space="0" w:color="auto"/>
                      </w:divBdr>
                      <w:divsChild>
                        <w:div w:id="305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7127">
                  <w:marLeft w:val="0"/>
                  <w:marRight w:val="0"/>
                  <w:marTop w:val="0"/>
                  <w:marBottom w:val="0"/>
                  <w:divBdr>
                    <w:top w:val="none" w:sz="0" w:space="0" w:color="auto"/>
                    <w:left w:val="none" w:sz="0" w:space="0" w:color="auto"/>
                    <w:bottom w:val="none" w:sz="0" w:space="0" w:color="auto"/>
                    <w:right w:val="none" w:sz="0" w:space="0" w:color="auto"/>
                  </w:divBdr>
                  <w:divsChild>
                    <w:div w:id="2135832645">
                      <w:marLeft w:val="0"/>
                      <w:marRight w:val="0"/>
                      <w:marTop w:val="0"/>
                      <w:marBottom w:val="0"/>
                      <w:divBdr>
                        <w:top w:val="none" w:sz="0" w:space="0" w:color="auto"/>
                        <w:left w:val="none" w:sz="0" w:space="0" w:color="auto"/>
                        <w:bottom w:val="none" w:sz="0" w:space="0" w:color="auto"/>
                        <w:right w:val="none" w:sz="0" w:space="0" w:color="auto"/>
                      </w:divBdr>
                      <w:divsChild>
                        <w:div w:id="403456927">
                          <w:marLeft w:val="0"/>
                          <w:marRight w:val="0"/>
                          <w:marTop w:val="0"/>
                          <w:marBottom w:val="0"/>
                          <w:divBdr>
                            <w:top w:val="none" w:sz="0" w:space="0" w:color="auto"/>
                            <w:left w:val="none" w:sz="0" w:space="0" w:color="auto"/>
                            <w:bottom w:val="none" w:sz="0" w:space="0" w:color="auto"/>
                            <w:right w:val="none" w:sz="0" w:space="0" w:color="auto"/>
                          </w:divBdr>
                        </w:div>
                        <w:div w:id="10580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48959">
          <w:marLeft w:val="0"/>
          <w:marRight w:val="0"/>
          <w:marTop w:val="0"/>
          <w:marBottom w:val="0"/>
          <w:divBdr>
            <w:top w:val="none" w:sz="0" w:space="0" w:color="auto"/>
            <w:left w:val="none" w:sz="0" w:space="0" w:color="auto"/>
            <w:bottom w:val="none" w:sz="0" w:space="0" w:color="auto"/>
            <w:right w:val="none" w:sz="0" w:space="0" w:color="auto"/>
          </w:divBdr>
          <w:divsChild>
            <w:div w:id="5157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07367">
      <w:bodyDiv w:val="1"/>
      <w:marLeft w:val="0"/>
      <w:marRight w:val="0"/>
      <w:marTop w:val="0"/>
      <w:marBottom w:val="0"/>
      <w:divBdr>
        <w:top w:val="none" w:sz="0" w:space="0" w:color="auto"/>
        <w:left w:val="none" w:sz="0" w:space="0" w:color="auto"/>
        <w:bottom w:val="none" w:sz="0" w:space="0" w:color="auto"/>
        <w:right w:val="none" w:sz="0" w:space="0" w:color="auto"/>
      </w:divBdr>
    </w:div>
    <w:div w:id="1971470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term=Fantino%20E%5BAuthor%5D&amp;cauthor=true&amp;cauthor_uid=8354964" TargetMode="External"/><Relationship Id="rId2" Type="http://schemas.openxmlformats.org/officeDocument/2006/relationships/hyperlink" Target="https://dx.doi.org/10.1901%2Fjeab.1993.60-159" TargetMode="External"/><Relationship Id="rId1" Type="http://schemas.openxmlformats.org/officeDocument/2006/relationships/hyperlink" Target="https://www.ncbi.nlm.nih.gov/pmc/articles/PMC1322152/" TargetMode="External"/><Relationship Id="rId5" Type="http://schemas.openxmlformats.org/officeDocument/2006/relationships/hyperlink" Target="https://www.ncbi.nlm.nih.gov/pubmed/?term=Dunn%20R%5BAuthor%5D&amp;cauthor=true&amp;cauthor_uid=8354964" TargetMode="External"/><Relationship Id="rId4" Type="http://schemas.openxmlformats.org/officeDocument/2006/relationships/hyperlink" Target="https://www.ncbi.nlm.nih.gov/pubmed/?term=Preston%20RA%5BAuthor%5D&amp;cauthor=true&amp;cauthor_uid=8354964"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dx.doi.org/10.1016/j.tins.2008.10.004" TargetMode="Externa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4BA44-6810-464C-97A4-B643625D4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34</Pages>
  <Words>7786</Words>
  <Characters>44381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52063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Gallistel</dc:creator>
  <cp:keywords/>
  <dc:description/>
  <cp:lastModifiedBy>Windows User</cp:lastModifiedBy>
  <cp:revision>6</cp:revision>
  <cp:lastPrinted>2016-01-27T14:48:00Z</cp:lastPrinted>
  <dcterms:created xsi:type="dcterms:W3CDTF">2019-08-14T20:37:00Z</dcterms:created>
  <dcterms:modified xsi:type="dcterms:W3CDTF">2019-08-31T00:48:00Z</dcterms:modified>
</cp:coreProperties>
</file>